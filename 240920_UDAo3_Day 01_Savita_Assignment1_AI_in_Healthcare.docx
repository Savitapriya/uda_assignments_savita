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05E3E7" w14:textId="77777777" w:rsidR="00C6554A"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66991511" wp14:editId="0D26FDA5">
            <wp:extent cx="4244908" cy="4381500"/>
            <wp:effectExtent l="0" t="0" r="381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
                    <pic:cNvPicPr preferRelativeResize="0">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249080" cy="4385806"/>
                    </a:xfrm>
                    <a:prstGeom prst="rect">
                      <a:avLst/>
                    </a:prstGeom>
                    <a:noFill/>
                    <a:ln w="254000" cap="rnd">
                      <a:noFill/>
                    </a:ln>
                    <a:effectLst/>
                  </pic:spPr>
                </pic:pic>
              </a:graphicData>
            </a:graphic>
          </wp:inline>
        </w:drawing>
      </w:r>
    </w:p>
    <w:p w14:paraId="56BAE00B" w14:textId="3AAE3CF7" w:rsidR="00E10725" w:rsidRPr="008B5277" w:rsidRDefault="00000000" w:rsidP="00C6554A">
      <w:pPr>
        <w:pStyle w:val="Photo"/>
      </w:pPr>
      <w:sdt>
        <w:sdtPr>
          <w:id w:val="704456003"/>
          <w:citation/>
        </w:sdtPr>
        <w:sdtContent>
          <w:r w:rsidR="00E10725">
            <w:fldChar w:fldCharType="begin"/>
          </w:r>
          <w:r w:rsidR="00E10725">
            <w:rPr>
              <w:lang w:val="en-CA"/>
            </w:rPr>
            <w:instrText xml:space="preserve"> CITATION Gal19 \l 4105 </w:instrText>
          </w:r>
          <w:r w:rsidR="00E10725">
            <w:fldChar w:fldCharType="separate"/>
          </w:r>
          <w:r w:rsidR="00E10725" w:rsidRPr="00E10725">
            <w:rPr>
              <w:noProof/>
              <w:lang w:val="en-CA"/>
            </w:rPr>
            <w:t>(Galderisi, 2019)</w:t>
          </w:r>
          <w:r w:rsidR="00E10725">
            <w:fldChar w:fldCharType="end"/>
          </w:r>
        </w:sdtContent>
      </w:sdt>
    </w:p>
    <w:bookmarkEnd w:id="0"/>
    <w:bookmarkEnd w:id="1"/>
    <w:bookmarkEnd w:id="2"/>
    <w:bookmarkEnd w:id="3"/>
    <w:bookmarkEnd w:id="4"/>
    <w:p w14:paraId="2E04F13B" w14:textId="4EF9CE17" w:rsidR="00C6554A" w:rsidRPr="008D19D9" w:rsidRDefault="008D19D9" w:rsidP="00C6554A">
      <w:pPr>
        <w:pStyle w:val="Title"/>
        <w:rPr>
          <w:sz w:val="48"/>
          <w:szCs w:val="16"/>
        </w:rPr>
      </w:pPr>
      <w:r>
        <w:rPr>
          <w:sz w:val="48"/>
          <w:szCs w:val="16"/>
          <w:lang w:val="en-CA"/>
        </w:rPr>
        <w:t>Automated Natural Language Processing and</w:t>
      </w:r>
      <w:r w:rsidRPr="008D19D9">
        <w:rPr>
          <w:sz w:val="48"/>
          <w:szCs w:val="16"/>
          <w:lang w:val="en-CA"/>
        </w:rPr>
        <w:t xml:space="preserve"> Schizophrenia</w:t>
      </w:r>
      <w:r>
        <w:rPr>
          <w:sz w:val="48"/>
          <w:szCs w:val="16"/>
          <w:lang w:val="en-CA"/>
        </w:rPr>
        <w:t>:</w:t>
      </w:r>
    </w:p>
    <w:p w14:paraId="668622BF" w14:textId="0FC7E990" w:rsidR="008D19D9" w:rsidRDefault="008D19D9" w:rsidP="00C6554A">
      <w:pPr>
        <w:pStyle w:val="Subtitle"/>
      </w:pPr>
      <w:r>
        <w:t>The potential to create object</w:t>
      </w:r>
      <w:r w:rsidR="00AD096D">
        <w:t>ive</w:t>
      </w:r>
      <w:r>
        <w:t xml:space="preserve"> </w:t>
      </w:r>
    </w:p>
    <w:p w14:paraId="0EA735E2" w14:textId="6BA2FB0D" w:rsidR="00C6554A" w:rsidRPr="00D5413C" w:rsidRDefault="008D19D9" w:rsidP="00C6554A">
      <w:pPr>
        <w:pStyle w:val="Subtitle"/>
      </w:pPr>
      <w:r>
        <w:t>diagnostic tools</w:t>
      </w:r>
    </w:p>
    <w:p w14:paraId="3FCAE396" w14:textId="6AC0757E" w:rsidR="00C6554A" w:rsidRDefault="008D19D9" w:rsidP="00C6554A">
      <w:pPr>
        <w:pStyle w:val="ContactInfo"/>
      </w:pPr>
      <w:r>
        <w:t>Savita Mitra</w:t>
      </w:r>
      <w:r w:rsidR="00C6554A">
        <w:t xml:space="preserve"> | </w:t>
      </w:r>
      <w:r w:rsidRPr="008D19D9">
        <w:rPr>
          <w:lang w:val="en-CA"/>
        </w:rPr>
        <w:t>XCMP-1560</w:t>
      </w:r>
      <w:r w:rsidR="00C6554A">
        <w:t xml:space="preserve"> |</w:t>
      </w:r>
      <w:r w:rsidR="00C6554A" w:rsidRPr="00D5413C">
        <w:t xml:space="preserve"> </w:t>
      </w:r>
      <w:r w:rsidR="00AD096D">
        <w:t>September 20, 2024</w:t>
      </w:r>
      <w:r w:rsidR="00C6554A">
        <w:br w:type="page"/>
      </w:r>
    </w:p>
    <w:sdt>
      <w:sdtPr>
        <w:rPr>
          <w:rFonts w:asciiTheme="minorHAnsi" w:eastAsiaTheme="minorHAnsi" w:hAnsiTheme="minorHAnsi" w:cstheme="minorBidi"/>
          <w:color w:val="595959" w:themeColor="text1" w:themeTint="A6"/>
          <w:sz w:val="22"/>
          <w:szCs w:val="22"/>
        </w:rPr>
        <w:id w:val="1532839949"/>
        <w:docPartObj>
          <w:docPartGallery w:val="Table of Contents"/>
          <w:docPartUnique/>
        </w:docPartObj>
      </w:sdtPr>
      <w:sdtEndPr>
        <w:rPr>
          <w:b/>
          <w:bCs/>
          <w:noProof/>
        </w:rPr>
      </w:sdtEndPr>
      <w:sdtContent>
        <w:p w14:paraId="52C74932" w14:textId="7E2D5F52" w:rsidR="004B7DF2" w:rsidRDefault="004B7DF2">
          <w:pPr>
            <w:pStyle w:val="TOCHeading"/>
          </w:pPr>
          <w:r>
            <w:t>Table of Contents</w:t>
          </w:r>
        </w:p>
        <w:p w14:paraId="423CF941" w14:textId="7BB06268" w:rsidR="004B7DF2" w:rsidRDefault="004B7DF2">
          <w:pPr>
            <w:pStyle w:val="TOC1"/>
            <w:tabs>
              <w:tab w:val="right" w:leader="dot" w:pos="9350"/>
            </w:tabs>
            <w:rPr>
              <w:rFonts w:eastAsiaTheme="minorEastAsia"/>
              <w:noProof/>
              <w:color w:val="auto"/>
              <w:kern w:val="2"/>
              <w:sz w:val="24"/>
              <w:szCs w:val="24"/>
              <w:lang w:val="en-CA" w:eastAsia="en-CA"/>
              <w14:ligatures w14:val="standardContextual"/>
            </w:rPr>
          </w:pPr>
          <w:r>
            <w:fldChar w:fldCharType="begin"/>
          </w:r>
          <w:r>
            <w:instrText xml:space="preserve"> TOC \o "1-3" \h \z \u </w:instrText>
          </w:r>
          <w:r>
            <w:fldChar w:fldCharType="separate"/>
          </w:r>
          <w:hyperlink w:anchor="_Toc177727437" w:history="1">
            <w:r w:rsidRPr="00C32F19">
              <w:rPr>
                <w:rStyle w:val="Hyperlink"/>
                <w:noProof/>
              </w:rPr>
              <w:t>Introduction</w:t>
            </w:r>
            <w:r>
              <w:rPr>
                <w:noProof/>
                <w:webHidden/>
              </w:rPr>
              <w:tab/>
            </w:r>
            <w:r>
              <w:rPr>
                <w:noProof/>
                <w:webHidden/>
              </w:rPr>
              <w:fldChar w:fldCharType="begin"/>
            </w:r>
            <w:r>
              <w:rPr>
                <w:noProof/>
                <w:webHidden/>
              </w:rPr>
              <w:instrText xml:space="preserve"> PAGEREF _Toc177727437 \h </w:instrText>
            </w:r>
            <w:r>
              <w:rPr>
                <w:noProof/>
                <w:webHidden/>
              </w:rPr>
            </w:r>
            <w:r>
              <w:rPr>
                <w:noProof/>
                <w:webHidden/>
              </w:rPr>
              <w:fldChar w:fldCharType="separate"/>
            </w:r>
            <w:r w:rsidR="00D24ACE">
              <w:rPr>
                <w:noProof/>
                <w:webHidden/>
              </w:rPr>
              <w:t>2</w:t>
            </w:r>
            <w:r>
              <w:rPr>
                <w:noProof/>
                <w:webHidden/>
              </w:rPr>
              <w:fldChar w:fldCharType="end"/>
            </w:r>
          </w:hyperlink>
        </w:p>
        <w:p w14:paraId="38331A2A" w14:textId="4662F30F" w:rsidR="004B7DF2" w:rsidRDefault="00000000">
          <w:pPr>
            <w:pStyle w:val="TOC1"/>
            <w:tabs>
              <w:tab w:val="right" w:leader="dot" w:pos="9350"/>
            </w:tabs>
            <w:rPr>
              <w:rFonts w:eastAsiaTheme="minorEastAsia"/>
              <w:noProof/>
              <w:color w:val="auto"/>
              <w:kern w:val="2"/>
              <w:sz w:val="24"/>
              <w:szCs w:val="24"/>
              <w:lang w:val="en-CA" w:eastAsia="en-CA"/>
              <w14:ligatures w14:val="standardContextual"/>
            </w:rPr>
          </w:pPr>
          <w:hyperlink w:anchor="_Toc177727438" w:history="1">
            <w:r w:rsidR="004B7DF2" w:rsidRPr="00C32F19">
              <w:rPr>
                <w:rStyle w:val="Hyperlink"/>
                <w:noProof/>
                <w:lang w:val="en-CA"/>
              </w:rPr>
              <w:t>The need for early intervention and the dearth of objective diagnostic tools</w:t>
            </w:r>
            <w:r w:rsidR="004B7DF2">
              <w:rPr>
                <w:noProof/>
                <w:webHidden/>
              </w:rPr>
              <w:tab/>
            </w:r>
            <w:r w:rsidR="004B7DF2">
              <w:rPr>
                <w:noProof/>
                <w:webHidden/>
              </w:rPr>
              <w:fldChar w:fldCharType="begin"/>
            </w:r>
            <w:r w:rsidR="004B7DF2">
              <w:rPr>
                <w:noProof/>
                <w:webHidden/>
              </w:rPr>
              <w:instrText xml:space="preserve"> PAGEREF _Toc177727438 \h </w:instrText>
            </w:r>
            <w:r w:rsidR="004B7DF2">
              <w:rPr>
                <w:noProof/>
                <w:webHidden/>
              </w:rPr>
            </w:r>
            <w:r w:rsidR="004B7DF2">
              <w:rPr>
                <w:noProof/>
                <w:webHidden/>
              </w:rPr>
              <w:fldChar w:fldCharType="separate"/>
            </w:r>
            <w:r w:rsidR="00D24ACE">
              <w:rPr>
                <w:noProof/>
                <w:webHidden/>
              </w:rPr>
              <w:t>2</w:t>
            </w:r>
            <w:r w:rsidR="004B7DF2">
              <w:rPr>
                <w:noProof/>
                <w:webHidden/>
              </w:rPr>
              <w:fldChar w:fldCharType="end"/>
            </w:r>
          </w:hyperlink>
        </w:p>
        <w:p w14:paraId="1B7F9826" w14:textId="4B4AC997" w:rsidR="004B7DF2" w:rsidRDefault="00000000">
          <w:pPr>
            <w:pStyle w:val="TOC2"/>
            <w:tabs>
              <w:tab w:val="right" w:leader="dot" w:pos="9350"/>
            </w:tabs>
            <w:rPr>
              <w:rFonts w:eastAsiaTheme="minorEastAsia"/>
              <w:noProof/>
              <w:color w:val="auto"/>
              <w:kern w:val="2"/>
              <w:sz w:val="24"/>
              <w:szCs w:val="24"/>
              <w:lang w:val="en-CA" w:eastAsia="en-CA"/>
              <w14:ligatures w14:val="standardContextual"/>
            </w:rPr>
          </w:pPr>
          <w:hyperlink w:anchor="_Toc177727439" w:history="1">
            <w:r w:rsidR="004B7DF2" w:rsidRPr="00C32F19">
              <w:rPr>
                <w:rStyle w:val="Hyperlink"/>
                <w:noProof/>
                <w:lang w:val="en-CA"/>
              </w:rPr>
              <w:t>Canadian statistics</w:t>
            </w:r>
            <w:r w:rsidR="004B7DF2">
              <w:rPr>
                <w:noProof/>
                <w:webHidden/>
              </w:rPr>
              <w:tab/>
            </w:r>
            <w:r w:rsidR="004B7DF2">
              <w:rPr>
                <w:noProof/>
                <w:webHidden/>
              </w:rPr>
              <w:fldChar w:fldCharType="begin"/>
            </w:r>
            <w:r w:rsidR="004B7DF2">
              <w:rPr>
                <w:noProof/>
                <w:webHidden/>
              </w:rPr>
              <w:instrText xml:space="preserve"> PAGEREF _Toc177727439 \h </w:instrText>
            </w:r>
            <w:r w:rsidR="004B7DF2">
              <w:rPr>
                <w:noProof/>
                <w:webHidden/>
              </w:rPr>
            </w:r>
            <w:r w:rsidR="004B7DF2">
              <w:rPr>
                <w:noProof/>
                <w:webHidden/>
              </w:rPr>
              <w:fldChar w:fldCharType="separate"/>
            </w:r>
            <w:r w:rsidR="00D24ACE">
              <w:rPr>
                <w:noProof/>
                <w:webHidden/>
              </w:rPr>
              <w:t>2</w:t>
            </w:r>
            <w:r w:rsidR="004B7DF2">
              <w:rPr>
                <w:noProof/>
                <w:webHidden/>
              </w:rPr>
              <w:fldChar w:fldCharType="end"/>
            </w:r>
          </w:hyperlink>
        </w:p>
        <w:p w14:paraId="08FCA9F2" w14:textId="05636B6D" w:rsidR="004B7DF2" w:rsidRDefault="00000000">
          <w:pPr>
            <w:pStyle w:val="TOC2"/>
            <w:tabs>
              <w:tab w:val="right" w:leader="dot" w:pos="9350"/>
            </w:tabs>
            <w:rPr>
              <w:rFonts w:eastAsiaTheme="minorEastAsia"/>
              <w:noProof/>
              <w:color w:val="auto"/>
              <w:kern w:val="2"/>
              <w:sz w:val="24"/>
              <w:szCs w:val="24"/>
              <w:lang w:val="en-CA" w:eastAsia="en-CA"/>
              <w14:ligatures w14:val="standardContextual"/>
            </w:rPr>
          </w:pPr>
          <w:hyperlink w:anchor="_Toc177727440" w:history="1">
            <w:r w:rsidR="004B7DF2" w:rsidRPr="00C32F19">
              <w:rPr>
                <w:rStyle w:val="Hyperlink"/>
                <w:noProof/>
                <w:lang w:val="en-CA"/>
              </w:rPr>
              <w:t>Sex differences in onset, outcomes and symptoms variety</w:t>
            </w:r>
            <w:r w:rsidR="004B7DF2">
              <w:rPr>
                <w:noProof/>
                <w:webHidden/>
              </w:rPr>
              <w:tab/>
            </w:r>
            <w:r w:rsidR="004B7DF2">
              <w:rPr>
                <w:noProof/>
                <w:webHidden/>
              </w:rPr>
              <w:fldChar w:fldCharType="begin"/>
            </w:r>
            <w:r w:rsidR="004B7DF2">
              <w:rPr>
                <w:noProof/>
                <w:webHidden/>
              </w:rPr>
              <w:instrText xml:space="preserve"> PAGEREF _Toc177727440 \h </w:instrText>
            </w:r>
            <w:r w:rsidR="004B7DF2">
              <w:rPr>
                <w:noProof/>
                <w:webHidden/>
              </w:rPr>
            </w:r>
            <w:r w:rsidR="004B7DF2">
              <w:rPr>
                <w:noProof/>
                <w:webHidden/>
              </w:rPr>
              <w:fldChar w:fldCharType="separate"/>
            </w:r>
            <w:r w:rsidR="00D24ACE">
              <w:rPr>
                <w:noProof/>
                <w:webHidden/>
              </w:rPr>
              <w:t>3</w:t>
            </w:r>
            <w:r w:rsidR="004B7DF2">
              <w:rPr>
                <w:noProof/>
                <w:webHidden/>
              </w:rPr>
              <w:fldChar w:fldCharType="end"/>
            </w:r>
          </w:hyperlink>
        </w:p>
        <w:p w14:paraId="60106EF8" w14:textId="3C1C5A43" w:rsidR="004B7DF2" w:rsidRDefault="00000000">
          <w:pPr>
            <w:pStyle w:val="TOC3"/>
            <w:tabs>
              <w:tab w:val="right" w:leader="dot" w:pos="9350"/>
            </w:tabs>
            <w:rPr>
              <w:rFonts w:eastAsiaTheme="minorEastAsia"/>
              <w:noProof/>
              <w:color w:val="auto"/>
              <w:kern w:val="2"/>
              <w:sz w:val="24"/>
              <w:szCs w:val="24"/>
              <w:lang w:val="en-CA" w:eastAsia="en-CA"/>
              <w14:ligatures w14:val="standardContextual"/>
            </w:rPr>
          </w:pPr>
          <w:hyperlink w:anchor="_Toc177727441" w:history="1">
            <w:r w:rsidR="004B7DF2" w:rsidRPr="00C32F19">
              <w:rPr>
                <w:rStyle w:val="Hyperlink"/>
                <w:noProof/>
                <w:lang w:val="en-CA"/>
              </w:rPr>
              <w:t>Onset and Outcome</w:t>
            </w:r>
            <w:r w:rsidR="004B7DF2">
              <w:rPr>
                <w:noProof/>
                <w:webHidden/>
              </w:rPr>
              <w:tab/>
            </w:r>
            <w:r w:rsidR="004B7DF2">
              <w:rPr>
                <w:noProof/>
                <w:webHidden/>
              </w:rPr>
              <w:fldChar w:fldCharType="begin"/>
            </w:r>
            <w:r w:rsidR="004B7DF2">
              <w:rPr>
                <w:noProof/>
                <w:webHidden/>
              </w:rPr>
              <w:instrText xml:space="preserve"> PAGEREF _Toc177727441 \h </w:instrText>
            </w:r>
            <w:r w:rsidR="004B7DF2">
              <w:rPr>
                <w:noProof/>
                <w:webHidden/>
              </w:rPr>
            </w:r>
            <w:r w:rsidR="004B7DF2">
              <w:rPr>
                <w:noProof/>
                <w:webHidden/>
              </w:rPr>
              <w:fldChar w:fldCharType="separate"/>
            </w:r>
            <w:r w:rsidR="00D24ACE">
              <w:rPr>
                <w:noProof/>
                <w:webHidden/>
              </w:rPr>
              <w:t>3</w:t>
            </w:r>
            <w:r w:rsidR="004B7DF2">
              <w:rPr>
                <w:noProof/>
                <w:webHidden/>
              </w:rPr>
              <w:fldChar w:fldCharType="end"/>
            </w:r>
          </w:hyperlink>
        </w:p>
        <w:p w14:paraId="717E19ED" w14:textId="1DC08218" w:rsidR="004B7DF2" w:rsidRDefault="00000000">
          <w:pPr>
            <w:pStyle w:val="TOC1"/>
            <w:tabs>
              <w:tab w:val="right" w:leader="dot" w:pos="9350"/>
            </w:tabs>
            <w:rPr>
              <w:rFonts w:eastAsiaTheme="minorEastAsia"/>
              <w:noProof/>
              <w:color w:val="auto"/>
              <w:kern w:val="2"/>
              <w:sz w:val="24"/>
              <w:szCs w:val="24"/>
              <w:lang w:val="en-CA" w:eastAsia="en-CA"/>
              <w14:ligatures w14:val="standardContextual"/>
            </w:rPr>
          </w:pPr>
          <w:hyperlink w:anchor="_Toc177727442" w:history="1">
            <w:r w:rsidR="004B7DF2" w:rsidRPr="00C32F19">
              <w:rPr>
                <w:rStyle w:val="Hyperlink"/>
                <w:noProof/>
                <w:lang w:val="en-CA"/>
              </w:rPr>
              <w:t>Hope for the future</w:t>
            </w:r>
            <w:r w:rsidR="004B7DF2">
              <w:rPr>
                <w:noProof/>
                <w:webHidden/>
              </w:rPr>
              <w:tab/>
            </w:r>
            <w:r w:rsidR="004B7DF2">
              <w:rPr>
                <w:noProof/>
                <w:webHidden/>
              </w:rPr>
              <w:fldChar w:fldCharType="begin"/>
            </w:r>
            <w:r w:rsidR="004B7DF2">
              <w:rPr>
                <w:noProof/>
                <w:webHidden/>
              </w:rPr>
              <w:instrText xml:space="preserve"> PAGEREF _Toc177727442 \h </w:instrText>
            </w:r>
            <w:r w:rsidR="004B7DF2">
              <w:rPr>
                <w:noProof/>
                <w:webHidden/>
              </w:rPr>
            </w:r>
            <w:r w:rsidR="004B7DF2">
              <w:rPr>
                <w:noProof/>
                <w:webHidden/>
              </w:rPr>
              <w:fldChar w:fldCharType="separate"/>
            </w:r>
            <w:r w:rsidR="00D24ACE">
              <w:rPr>
                <w:noProof/>
                <w:webHidden/>
              </w:rPr>
              <w:t>3</w:t>
            </w:r>
            <w:r w:rsidR="004B7DF2">
              <w:rPr>
                <w:noProof/>
                <w:webHidden/>
              </w:rPr>
              <w:fldChar w:fldCharType="end"/>
            </w:r>
          </w:hyperlink>
        </w:p>
        <w:p w14:paraId="0DB58047" w14:textId="578FE501" w:rsidR="004B7DF2" w:rsidRDefault="00000000">
          <w:pPr>
            <w:pStyle w:val="TOC1"/>
            <w:tabs>
              <w:tab w:val="right" w:leader="dot" w:pos="9350"/>
            </w:tabs>
            <w:rPr>
              <w:rFonts w:eastAsiaTheme="minorEastAsia"/>
              <w:noProof/>
              <w:color w:val="auto"/>
              <w:kern w:val="2"/>
              <w:sz w:val="24"/>
              <w:szCs w:val="24"/>
              <w:lang w:val="en-CA" w:eastAsia="en-CA"/>
              <w14:ligatures w14:val="standardContextual"/>
            </w:rPr>
          </w:pPr>
          <w:hyperlink w:anchor="_Toc177727443" w:history="1">
            <w:r w:rsidR="004B7DF2" w:rsidRPr="00C32F19">
              <w:rPr>
                <w:rStyle w:val="Hyperlink"/>
                <w:noProof/>
                <w:lang w:val="en-CA"/>
              </w:rPr>
              <w:t>Patient Perspectives</w:t>
            </w:r>
            <w:r w:rsidR="004B7DF2">
              <w:rPr>
                <w:noProof/>
                <w:webHidden/>
              </w:rPr>
              <w:tab/>
            </w:r>
            <w:r w:rsidR="004B7DF2">
              <w:rPr>
                <w:noProof/>
                <w:webHidden/>
              </w:rPr>
              <w:fldChar w:fldCharType="begin"/>
            </w:r>
            <w:r w:rsidR="004B7DF2">
              <w:rPr>
                <w:noProof/>
                <w:webHidden/>
              </w:rPr>
              <w:instrText xml:space="preserve"> PAGEREF _Toc177727443 \h </w:instrText>
            </w:r>
            <w:r w:rsidR="004B7DF2">
              <w:rPr>
                <w:noProof/>
                <w:webHidden/>
              </w:rPr>
            </w:r>
            <w:r w:rsidR="004B7DF2">
              <w:rPr>
                <w:noProof/>
                <w:webHidden/>
              </w:rPr>
              <w:fldChar w:fldCharType="separate"/>
            </w:r>
            <w:r w:rsidR="00D24ACE">
              <w:rPr>
                <w:noProof/>
                <w:webHidden/>
              </w:rPr>
              <w:t>1</w:t>
            </w:r>
            <w:r w:rsidR="004B7DF2">
              <w:rPr>
                <w:noProof/>
                <w:webHidden/>
              </w:rPr>
              <w:fldChar w:fldCharType="end"/>
            </w:r>
          </w:hyperlink>
        </w:p>
        <w:p w14:paraId="0706DBEB" w14:textId="35F5D140" w:rsidR="004B7DF2" w:rsidRDefault="00000000">
          <w:pPr>
            <w:pStyle w:val="TOC1"/>
            <w:tabs>
              <w:tab w:val="right" w:leader="dot" w:pos="9350"/>
            </w:tabs>
            <w:rPr>
              <w:rFonts w:eastAsiaTheme="minorEastAsia"/>
              <w:noProof/>
              <w:color w:val="auto"/>
              <w:kern w:val="2"/>
              <w:sz w:val="24"/>
              <w:szCs w:val="24"/>
              <w:lang w:val="en-CA" w:eastAsia="en-CA"/>
              <w14:ligatures w14:val="standardContextual"/>
            </w:rPr>
          </w:pPr>
          <w:hyperlink w:anchor="_Toc177727444" w:history="1">
            <w:r w:rsidR="004B7DF2" w:rsidRPr="00C32F19">
              <w:rPr>
                <w:rStyle w:val="Hyperlink"/>
                <w:noProof/>
                <w:lang w:val="en-CA"/>
              </w:rPr>
              <w:t>Conclusion</w:t>
            </w:r>
            <w:r w:rsidR="004B7DF2">
              <w:rPr>
                <w:noProof/>
                <w:webHidden/>
              </w:rPr>
              <w:tab/>
            </w:r>
            <w:r w:rsidR="004B7DF2">
              <w:rPr>
                <w:noProof/>
                <w:webHidden/>
              </w:rPr>
              <w:fldChar w:fldCharType="begin"/>
            </w:r>
            <w:r w:rsidR="004B7DF2">
              <w:rPr>
                <w:noProof/>
                <w:webHidden/>
              </w:rPr>
              <w:instrText xml:space="preserve"> PAGEREF _Toc177727444 \h </w:instrText>
            </w:r>
            <w:r w:rsidR="004B7DF2">
              <w:rPr>
                <w:noProof/>
                <w:webHidden/>
              </w:rPr>
            </w:r>
            <w:r w:rsidR="004B7DF2">
              <w:rPr>
                <w:noProof/>
                <w:webHidden/>
              </w:rPr>
              <w:fldChar w:fldCharType="separate"/>
            </w:r>
            <w:r w:rsidR="00D24ACE">
              <w:rPr>
                <w:noProof/>
                <w:webHidden/>
              </w:rPr>
              <w:t>1</w:t>
            </w:r>
            <w:r w:rsidR="004B7DF2">
              <w:rPr>
                <w:noProof/>
                <w:webHidden/>
              </w:rPr>
              <w:fldChar w:fldCharType="end"/>
            </w:r>
          </w:hyperlink>
        </w:p>
        <w:p w14:paraId="2D2F7BB9" w14:textId="0E1AB7BD" w:rsidR="004B7DF2" w:rsidRDefault="00000000">
          <w:pPr>
            <w:pStyle w:val="TOC1"/>
            <w:tabs>
              <w:tab w:val="right" w:leader="dot" w:pos="9350"/>
            </w:tabs>
            <w:rPr>
              <w:rFonts w:eastAsiaTheme="minorEastAsia"/>
              <w:noProof/>
              <w:color w:val="auto"/>
              <w:kern w:val="2"/>
              <w:sz w:val="24"/>
              <w:szCs w:val="24"/>
              <w:lang w:val="en-CA" w:eastAsia="en-CA"/>
              <w14:ligatures w14:val="standardContextual"/>
            </w:rPr>
          </w:pPr>
          <w:hyperlink w:anchor="_Toc177727445" w:history="1">
            <w:r w:rsidR="004B7DF2" w:rsidRPr="00C32F19">
              <w:rPr>
                <w:rStyle w:val="Hyperlink"/>
                <w:noProof/>
              </w:rPr>
              <w:t>References</w:t>
            </w:r>
            <w:r w:rsidR="004B7DF2">
              <w:rPr>
                <w:noProof/>
                <w:webHidden/>
              </w:rPr>
              <w:tab/>
            </w:r>
            <w:r w:rsidR="004B7DF2">
              <w:rPr>
                <w:noProof/>
                <w:webHidden/>
              </w:rPr>
              <w:fldChar w:fldCharType="begin"/>
            </w:r>
            <w:r w:rsidR="004B7DF2">
              <w:rPr>
                <w:noProof/>
                <w:webHidden/>
              </w:rPr>
              <w:instrText xml:space="preserve"> PAGEREF _Toc177727445 \h </w:instrText>
            </w:r>
            <w:r w:rsidR="004B7DF2">
              <w:rPr>
                <w:noProof/>
                <w:webHidden/>
              </w:rPr>
            </w:r>
            <w:r w:rsidR="004B7DF2">
              <w:rPr>
                <w:noProof/>
                <w:webHidden/>
              </w:rPr>
              <w:fldChar w:fldCharType="separate"/>
            </w:r>
            <w:r w:rsidR="00D24ACE">
              <w:rPr>
                <w:noProof/>
                <w:webHidden/>
              </w:rPr>
              <w:t>1</w:t>
            </w:r>
            <w:r w:rsidR="004B7DF2">
              <w:rPr>
                <w:noProof/>
                <w:webHidden/>
              </w:rPr>
              <w:fldChar w:fldCharType="end"/>
            </w:r>
          </w:hyperlink>
        </w:p>
        <w:p w14:paraId="424FD55C" w14:textId="11AA2846" w:rsidR="004B7DF2" w:rsidRDefault="004B7DF2">
          <w:r>
            <w:rPr>
              <w:b/>
              <w:bCs/>
              <w:noProof/>
            </w:rPr>
            <w:fldChar w:fldCharType="end"/>
          </w:r>
        </w:p>
      </w:sdtContent>
    </w:sdt>
    <w:p w14:paraId="54B69D5D" w14:textId="4F16D2BC" w:rsidR="008D19D9" w:rsidRDefault="008D19D9" w:rsidP="00C6554A">
      <w:pPr>
        <w:pStyle w:val="Heading1"/>
      </w:pPr>
    </w:p>
    <w:p w14:paraId="6592DAB6" w14:textId="77777777" w:rsidR="008D19D9" w:rsidRDefault="008D19D9">
      <w:pPr>
        <w:rPr>
          <w:rFonts w:asciiTheme="majorHAnsi" w:eastAsiaTheme="majorEastAsia" w:hAnsiTheme="majorHAnsi" w:cstheme="majorBidi"/>
          <w:color w:val="007789" w:themeColor="accent1" w:themeShade="BF"/>
          <w:sz w:val="32"/>
        </w:rPr>
      </w:pPr>
      <w:r>
        <w:br w:type="page"/>
      </w:r>
    </w:p>
    <w:p w14:paraId="6589CC14" w14:textId="2F1C83DD" w:rsidR="00C6554A" w:rsidRPr="00AD096D" w:rsidRDefault="00AD096D" w:rsidP="00AD096D">
      <w:pPr>
        <w:pStyle w:val="Heading1"/>
      </w:pPr>
      <w:bookmarkStart w:id="5" w:name="_Toc177727437"/>
      <w:bookmarkStart w:id="6" w:name="_Hlk177724455"/>
      <w:r>
        <w:lastRenderedPageBreak/>
        <w:t>Introduction</w:t>
      </w:r>
      <w:bookmarkEnd w:id="5"/>
    </w:p>
    <w:p w14:paraId="764E1684" w14:textId="249C5B69" w:rsidR="00C6554A" w:rsidRDefault="0034381B" w:rsidP="00FE1848">
      <w:r>
        <w:t>Schizophrenia</w:t>
      </w:r>
      <w:r w:rsidR="00FE1848">
        <w:t xml:space="preserve"> was first formally diagnosed as </w:t>
      </w:r>
      <w:r>
        <w:t xml:space="preserve">a </w:t>
      </w:r>
      <w:r w:rsidR="00FE1848">
        <w:t xml:space="preserve">mental illness in 1887. Dr. Emile Krapelin </w:t>
      </w:r>
      <w:r w:rsidR="002332FE">
        <w:t xml:space="preserve">used the term </w:t>
      </w:r>
      <w:r>
        <w:rPr>
          <w:i/>
          <w:iCs/>
        </w:rPr>
        <w:t>Dementia</w:t>
      </w:r>
      <w:r w:rsidR="002332FE">
        <w:rPr>
          <w:i/>
          <w:iCs/>
        </w:rPr>
        <w:t xml:space="preserve"> Praecox</w:t>
      </w:r>
      <w:r w:rsidR="002332FE">
        <w:t>, meaning early dementia</w:t>
      </w:r>
      <w:r w:rsidR="001C68F5">
        <w:t xml:space="preserve"> </w:t>
      </w:r>
      <w:sdt>
        <w:sdtPr>
          <w:id w:val="-436374108"/>
          <w:citation/>
        </w:sdtPr>
        <w:sdtContent>
          <w:r w:rsidR="001574D7">
            <w:fldChar w:fldCharType="begin"/>
          </w:r>
          <w:r w:rsidR="001574D7">
            <w:rPr>
              <w:lang w:val="en-CA"/>
            </w:rPr>
            <w:instrText xml:space="preserve"> CITATION Eri24 \l 4105 </w:instrText>
          </w:r>
          <w:r w:rsidR="001574D7">
            <w:fldChar w:fldCharType="separate"/>
          </w:r>
          <w:r w:rsidR="001574D7">
            <w:rPr>
              <w:noProof/>
              <w:lang w:val="en-CA"/>
            </w:rPr>
            <w:t xml:space="preserve"> </w:t>
          </w:r>
          <w:r w:rsidR="001574D7" w:rsidRPr="001574D7">
            <w:rPr>
              <w:noProof/>
              <w:lang w:val="en-CA"/>
            </w:rPr>
            <w:t>(Erin L. George, n.d.)</w:t>
          </w:r>
          <w:r w:rsidR="001574D7">
            <w:fldChar w:fldCharType="end"/>
          </w:r>
        </w:sdtContent>
      </w:sdt>
      <w:r w:rsidR="002332FE">
        <w:t xml:space="preserve">. This was so the diagnosis would be </w:t>
      </w:r>
      <w:r>
        <w:t>distinct</w:t>
      </w:r>
      <w:r w:rsidR="002332FE">
        <w:t xml:space="preserve"> from </w:t>
      </w:r>
      <w:r>
        <w:t>later-onset</w:t>
      </w:r>
      <w:r w:rsidR="002332FE">
        <w:t xml:space="preserve"> senile dementia. </w:t>
      </w:r>
      <w:r w:rsidR="00FF046D">
        <w:t xml:space="preserve">The term schizophrenia was used in 1911 by Swiss </w:t>
      </w:r>
      <w:r>
        <w:t>psychiatrist</w:t>
      </w:r>
      <w:r w:rsidR="00FF046D">
        <w:t xml:space="preserve"> Eugen Bleuler. His term used the </w:t>
      </w:r>
      <w:r w:rsidR="001C68F5" w:rsidRPr="001C68F5">
        <w:t xml:space="preserve">Greek root word for split schizo and phren </w:t>
      </w:r>
      <w:r w:rsidR="00FF046D">
        <w:t>which is the Greek word for mind</w:t>
      </w:r>
      <w:sdt>
        <w:sdtPr>
          <w:id w:val="-830608574"/>
          <w:citation/>
        </w:sdtPr>
        <w:sdtContent>
          <w:r w:rsidR="00A52384">
            <w:fldChar w:fldCharType="begin"/>
          </w:r>
          <w:r w:rsidR="00A52384">
            <w:rPr>
              <w:lang w:val="en-CA"/>
            </w:rPr>
            <w:instrText xml:space="preserve"> CITATION Eri24 \l 4105 </w:instrText>
          </w:r>
          <w:r w:rsidR="00A52384">
            <w:fldChar w:fldCharType="separate"/>
          </w:r>
          <w:r w:rsidR="00A52384">
            <w:rPr>
              <w:noProof/>
              <w:lang w:val="en-CA"/>
            </w:rPr>
            <w:t xml:space="preserve"> </w:t>
          </w:r>
          <w:r w:rsidR="00A52384" w:rsidRPr="00A52384">
            <w:rPr>
              <w:noProof/>
              <w:lang w:val="en-CA"/>
            </w:rPr>
            <w:t>(Erin L. George, n.d.)</w:t>
          </w:r>
          <w:r w:rsidR="00A52384">
            <w:fldChar w:fldCharType="end"/>
          </w:r>
        </w:sdtContent>
      </w:sdt>
      <w:r w:rsidR="00FF046D">
        <w:t xml:space="preserve">. This term was meant to convey the fragmented ‘disorganized’ thinking and </w:t>
      </w:r>
      <w:r w:rsidR="001C68F5" w:rsidRPr="001C68F5">
        <w:t>avolition</w:t>
      </w:r>
      <w:r w:rsidR="00FF046D">
        <w:t xml:space="preserve">, symptoms which are generally first noticeable as the disease progresses. </w:t>
      </w:r>
    </w:p>
    <w:p w14:paraId="1EEC47DF" w14:textId="70D24B3B" w:rsidR="0034381B" w:rsidRDefault="00D53619" w:rsidP="00FE1848">
      <w:r>
        <w:t xml:space="preserve">While the diagnosis has been around 136 years and </w:t>
      </w:r>
      <w:r w:rsidR="0034381B">
        <w:t xml:space="preserve">the </w:t>
      </w:r>
      <w:r>
        <w:t xml:space="preserve">actual term </w:t>
      </w:r>
      <w:r w:rsidR="0034381B">
        <w:t>Schizophrenia</w:t>
      </w:r>
      <w:r>
        <w:t xml:space="preserve"> for 112 years diagnosis of the disorder still relies on a </w:t>
      </w:r>
      <w:r w:rsidR="0034381B">
        <w:t>clinician's</w:t>
      </w:r>
      <w:r>
        <w:t xml:space="preserve"> best judgement and hopefully competence. </w:t>
      </w:r>
      <w:r w:rsidR="00AB163F">
        <w:t xml:space="preserve">The DSM5 recommends a </w:t>
      </w:r>
      <w:r w:rsidR="0034381B">
        <w:t>clinician-rated</w:t>
      </w:r>
      <w:r w:rsidR="00AB163F">
        <w:t xml:space="preserve"> formal </w:t>
      </w:r>
      <w:r w:rsidR="0034381B">
        <w:t>neuropsychological</w:t>
      </w:r>
      <w:r w:rsidR="00AB163F">
        <w:t xml:space="preserve"> assessment </w:t>
      </w:r>
      <w:r w:rsidR="0034381B">
        <w:t>where a narrative is created using the patient’s own words</w:t>
      </w:r>
      <w:sdt>
        <w:sdtPr>
          <w:id w:val="-1450933072"/>
          <w:citation/>
        </w:sdtPr>
        <w:sdtContent>
          <w:r w:rsidR="00A52384">
            <w:fldChar w:fldCharType="begin"/>
          </w:r>
          <w:r w:rsidR="00A52384">
            <w:rPr>
              <w:lang w:val="en-CA"/>
            </w:rPr>
            <w:instrText xml:space="preserve"> CITATION Ass13 \l 4105 </w:instrText>
          </w:r>
          <w:r w:rsidR="00A52384">
            <w:fldChar w:fldCharType="separate"/>
          </w:r>
          <w:r w:rsidR="00A52384">
            <w:rPr>
              <w:noProof/>
              <w:lang w:val="en-CA"/>
            </w:rPr>
            <w:t xml:space="preserve"> </w:t>
          </w:r>
          <w:r w:rsidR="00A52384" w:rsidRPr="00A52384">
            <w:rPr>
              <w:noProof/>
              <w:lang w:val="en-CA"/>
            </w:rPr>
            <w:t>(Association, 2013)</w:t>
          </w:r>
          <w:r w:rsidR="00A52384">
            <w:fldChar w:fldCharType="end"/>
          </w:r>
        </w:sdtContent>
      </w:sdt>
      <w:r w:rsidR="0034381B">
        <w:t xml:space="preserve">. Ideally, this assessment is supplemented with information from important individuals in the patient's life as well as previous medical records. </w:t>
      </w:r>
      <w:r w:rsidR="00F80E56">
        <w:t>However,</w:t>
      </w:r>
      <w:r w:rsidR="0034381B">
        <w:t xml:space="preserve"> “</w:t>
      </w:r>
      <w:r w:rsidR="0034381B">
        <w:rPr>
          <w:i/>
          <w:iCs/>
        </w:rPr>
        <w:t>brief assessment without formal neurophysiological assessment can provide useful information that can be sufficient for diagnostic purposes</w:t>
      </w:r>
      <w:r w:rsidR="0034381B">
        <w:t>.” Unsurprisingly clinician ratings based on the narrative assessment have an accuracy rating of 35%</w:t>
      </w:r>
      <w:r w:rsidR="00C36A5D">
        <w:t xml:space="preserve"> </w:t>
      </w:r>
      <w:sdt>
        <w:sdtPr>
          <w:id w:val="-1967270022"/>
          <w:citation/>
        </w:sdtPr>
        <w:sdtContent>
          <w:r w:rsidR="00C36A5D">
            <w:fldChar w:fldCharType="begin"/>
          </w:r>
          <w:r w:rsidR="00C36A5D">
            <w:rPr>
              <w:lang w:val="en-CA"/>
            </w:rPr>
            <w:instrText xml:space="preserve"> CITATION Cor20 \l 4105 </w:instrText>
          </w:r>
          <w:r w:rsidR="00C36A5D">
            <w:fldChar w:fldCharType="separate"/>
          </w:r>
          <w:r w:rsidR="00C36A5D" w:rsidRPr="00C36A5D">
            <w:rPr>
              <w:noProof/>
              <w:lang w:val="en-CA"/>
            </w:rPr>
            <w:t>(Corcoran, 2020)</w:t>
          </w:r>
          <w:r w:rsidR="00C36A5D">
            <w:fldChar w:fldCharType="end"/>
          </w:r>
        </w:sdtContent>
      </w:sdt>
      <w:r w:rsidR="0034381B">
        <w:t xml:space="preserve">. </w:t>
      </w:r>
    </w:p>
    <w:p w14:paraId="59B895C7" w14:textId="3507E07F" w:rsidR="00F80E56" w:rsidRPr="00F80E56" w:rsidRDefault="00F80E56" w:rsidP="00F80E56">
      <w:pPr>
        <w:pStyle w:val="Heading1"/>
        <w:rPr>
          <w:lang w:val="en-CA"/>
        </w:rPr>
      </w:pPr>
      <w:bookmarkStart w:id="7" w:name="_Toc177727438"/>
      <w:r w:rsidRPr="00E732D1">
        <w:rPr>
          <w:lang w:val="en-CA"/>
        </w:rPr>
        <w:t xml:space="preserve">The need for early </w:t>
      </w:r>
      <w:r>
        <w:rPr>
          <w:lang w:val="en-CA"/>
        </w:rPr>
        <w:t>intervention</w:t>
      </w:r>
      <w:r w:rsidRPr="00E732D1">
        <w:rPr>
          <w:lang w:val="en-CA"/>
        </w:rPr>
        <w:t xml:space="preserve"> and the </w:t>
      </w:r>
      <w:r>
        <w:rPr>
          <w:lang w:val="en-CA"/>
        </w:rPr>
        <w:t xml:space="preserve">dearth of </w:t>
      </w:r>
      <w:r w:rsidRPr="00E732D1">
        <w:rPr>
          <w:lang w:val="en-CA"/>
        </w:rPr>
        <w:t xml:space="preserve">objective </w:t>
      </w:r>
      <w:r>
        <w:rPr>
          <w:lang w:val="en-CA"/>
        </w:rPr>
        <w:t>diagnostic</w:t>
      </w:r>
      <w:r w:rsidRPr="00E732D1">
        <w:rPr>
          <w:lang w:val="en-CA"/>
        </w:rPr>
        <w:t xml:space="preserve"> tools</w:t>
      </w:r>
      <w:bookmarkEnd w:id="7"/>
    </w:p>
    <w:p w14:paraId="04644117" w14:textId="4E1AB85E" w:rsidR="0034381B" w:rsidRDefault="0034381B" w:rsidP="00FE1848">
      <w:r>
        <w:t>Advancements in diagnostic tools for schizophrenia began in the last decades of the 20</w:t>
      </w:r>
      <w:r w:rsidRPr="0034381B">
        <w:rPr>
          <w:vertAlign w:val="superscript"/>
        </w:rPr>
        <w:t>th</w:t>
      </w:r>
      <w:r>
        <w:t xml:space="preserve"> century. Manual language linguistic analysis of these narratives using focused criteria that weight illogical thoughts, poverty of content and referential cohesion errors provided a 71% accuracy rating</w:t>
      </w:r>
      <w:r w:rsidR="00881224">
        <w:t xml:space="preserve"> </w:t>
      </w:r>
      <w:sdt>
        <w:sdtPr>
          <w:id w:val="-917167831"/>
          <w:citation/>
        </w:sdtPr>
        <w:sdtContent>
          <w:r w:rsidR="00801107">
            <w:fldChar w:fldCharType="begin"/>
          </w:r>
          <w:r w:rsidR="00801107">
            <w:rPr>
              <w:lang w:val="en-CA"/>
            </w:rPr>
            <w:instrText xml:space="preserve"> CITATION Cor20 \l 4105 </w:instrText>
          </w:r>
          <w:r w:rsidR="00801107">
            <w:fldChar w:fldCharType="separate"/>
          </w:r>
          <w:r w:rsidR="00801107">
            <w:rPr>
              <w:noProof/>
              <w:lang w:val="en-CA"/>
            </w:rPr>
            <w:t xml:space="preserve"> </w:t>
          </w:r>
          <w:r w:rsidR="00801107" w:rsidRPr="00801107">
            <w:rPr>
              <w:noProof/>
              <w:lang w:val="en-CA"/>
            </w:rPr>
            <w:t>(Corcoran, 2020)</w:t>
          </w:r>
          <w:r w:rsidR="00801107">
            <w:fldChar w:fldCharType="end"/>
          </w:r>
        </w:sdtContent>
      </w:sdt>
      <w:r>
        <w:t>.</w:t>
      </w:r>
      <w:r w:rsidR="00881224">
        <w:t xml:space="preserve"> Again, manual language processing requires a highly trained individual with the time and resources to create a full assessment. Current </w:t>
      </w:r>
      <w:r w:rsidR="00E732D1">
        <w:t>healthcare</w:t>
      </w:r>
      <w:r w:rsidR="00881224">
        <w:t xml:space="preserve"> resources do not allow for this level of time and money spent on individual assessments, especially in an emergency room. Automated natural language processing has the potential to offer a </w:t>
      </w:r>
      <w:r w:rsidR="00E732D1">
        <w:t>cost-effective highly accurate objective tool to augment the clinician's informal assessment.</w:t>
      </w:r>
      <w:r w:rsidR="00E95178">
        <w:t xml:space="preserve"> </w:t>
      </w:r>
      <w:r w:rsidR="00E95178" w:rsidRPr="00E95178">
        <w:rPr>
          <w:lang w:val="en-CA"/>
        </w:rPr>
        <w:t>These solutions could significantly lessen health disparity while also providing excellent data that can also be used for further study</w:t>
      </w:r>
      <w:sdt>
        <w:sdtPr>
          <w:rPr>
            <w:lang w:val="en-CA"/>
          </w:rPr>
          <w:id w:val="2125728577"/>
          <w:citation/>
        </w:sdtPr>
        <w:sdtContent>
          <w:r w:rsidR="00801107">
            <w:rPr>
              <w:lang w:val="en-CA"/>
            </w:rPr>
            <w:fldChar w:fldCharType="begin"/>
          </w:r>
          <w:r w:rsidR="00CD4C8C">
            <w:rPr>
              <w:lang w:val="en-CA"/>
            </w:rPr>
            <w:instrText xml:space="preserve">CITATION Cor18 \l 4105 </w:instrText>
          </w:r>
          <w:r w:rsidR="00801107">
            <w:rPr>
              <w:lang w:val="en-CA"/>
            </w:rPr>
            <w:fldChar w:fldCharType="separate"/>
          </w:r>
          <w:r w:rsidR="00CD4C8C">
            <w:rPr>
              <w:noProof/>
              <w:lang w:val="en-CA"/>
            </w:rPr>
            <w:t xml:space="preserve"> </w:t>
          </w:r>
          <w:r w:rsidR="00CD4C8C" w:rsidRPr="00CD4C8C">
            <w:rPr>
              <w:noProof/>
              <w:lang w:val="en-CA"/>
            </w:rPr>
            <w:t>(Argolo, 2020)</w:t>
          </w:r>
          <w:r w:rsidR="00801107">
            <w:rPr>
              <w:lang w:val="en-CA"/>
            </w:rPr>
            <w:fldChar w:fldCharType="end"/>
          </w:r>
        </w:sdtContent>
      </w:sdt>
      <w:r w:rsidR="00E95178" w:rsidRPr="00E95178">
        <w:rPr>
          <w:lang w:val="en-CA"/>
        </w:rPr>
        <w:t>.</w:t>
      </w:r>
    </w:p>
    <w:p w14:paraId="52E80F06" w14:textId="5B5A4B50" w:rsidR="00E956D5" w:rsidRPr="00E956D5" w:rsidRDefault="00E956D5" w:rsidP="00E956D5">
      <w:pPr>
        <w:pStyle w:val="Heading2"/>
        <w:rPr>
          <w:lang w:val="en-CA"/>
        </w:rPr>
      </w:pPr>
      <w:bookmarkStart w:id="8" w:name="_Toc177727439"/>
      <w:r>
        <w:rPr>
          <w:lang w:val="en-CA"/>
        </w:rPr>
        <w:t>Canadian statistics</w:t>
      </w:r>
      <w:bookmarkEnd w:id="8"/>
      <w:r>
        <w:rPr>
          <w:lang w:val="en-CA"/>
        </w:rPr>
        <w:t xml:space="preserve"> </w:t>
      </w:r>
    </w:p>
    <w:p w14:paraId="3A6507AB" w14:textId="51E174E4" w:rsidR="00E956D5" w:rsidRDefault="00E95178" w:rsidP="00E732D1">
      <w:pPr>
        <w:rPr>
          <w:lang w:val="en-CA"/>
        </w:rPr>
      </w:pPr>
      <w:r w:rsidRPr="00E95178">
        <w:rPr>
          <w:lang w:val="en-CA"/>
        </w:rPr>
        <w:t xml:space="preserve">About 1% of Canadians live with diagnosed </w:t>
      </w:r>
      <w:r>
        <w:rPr>
          <w:lang w:val="en-CA"/>
        </w:rPr>
        <w:t>schizophrenia</w:t>
      </w:r>
      <w:r w:rsidRPr="00E95178">
        <w:rPr>
          <w:lang w:val="en-CA"/>
        </w:rPr>
        <w:t xml:space="preserve">. Alberta is slightly lower than the national average with 0.9% of </w:t>
      </w:r>
      <w:r w:rsidR="00D64BA3">
        <w:rPr>
          <w:lang w:val="en-CA"/>
        </w:rPr>
        <w:t>Albertans</w:t>
      </w:r>
      <w:r w:rsidRPr="00E95178">
        <w:rPr>
          <w:lang w:val="en-CA"/>
        </w:rPr>
        <w:t xml:space="preserve"> living with diagnosed schizophrenia between 2016 and 2017, the most recent data </w:t>
      </w:r>
      <w:r>
        <w:rPr>
          <w:lang w:val="en-CA"/>
        </w:rPr>
        <w:t>available</w:t>
      </w:r>
      <w:r w:rsidRPr="00E95178">
        <w:rPr>
          <w:lang w:val="en-CA"/>
        </w:rPr>
        <w:t xml:space="preserve"> on the Stats Can Website </w:t>
      </w:r>
      <w:sdt>
        <w:sdtPr>
          <w:rPr>
            <w:lang w:val="en-CA"/>
          </w:rPr>
          <w:id w:val="-1770611716"/>
          <w:citation/>
        </w:sdtPr>
        <w:sdtContent>
          <w:r w:rsidR="00C237EA">
            <w:rPr>
              <w:lang w:val="en-CA"/>
            </w:rPr>
            <w:fldChar w:fldCharType="begin"/>
          </w:r>
          <w:r w:rsidR="00C237EA">
            <w:rPr>
              <w:lang w:val="en-CA"/>
            </w:rPr>
            <w:instrText xml:space="preserve">CITATION Sch20 \l 4105 </w:instrText>
          </w:r>
          <w:r w:rsidR="00C237EA">
            <w:rPr>
              <w:lang w:val="en-CA"/>
            </w:rPr>
            <w:fldChar w:fldCharType="separate"/>
          </w:r>
          <w:r w:rsidR="00C237EA" w:rsidRPr="00C237EA">
            <w:rPr>
              <w:noProof/>
              <w:lang w:val="en-CA"/>
            </w:rPr>
            <w:t>(Canada, 2020)</w:t>
          </w:r>
          <w:r w:rsidR="00C237EA">
            <w:rPr>
              <w:lang w:val="en-CA"/>
            </w:rPr>
            <w:fldChar w:fldCharType="end"/>
          </w:r>
        </w:sdtContent>
      </w:sdt>
      <w:r w:rsidRPr="00E95178">
        <w:rPr>
          <w:lang w:val="en-CA"/>
        </w:rPr>
        <w:t xml:space="preserve">. Canadians living with schizophrenia have </w:t>
      </w:r>
      <w:r w:rsidR="000D236A">
        <w:rPr>
          <w:lang w:val="en-CA"/>
        </w:rPr>
        <w:t xml:space="preserve">an </w:t>
      </w:r>
      <w:r>
        <w:rPr>
          <w:lang w:val="en-CA"/>
        </w:rPr>
        <w:t>increased</w:t>
      </w:r>
      <w:r w:rsidRPr="00E95178">
        <w:rPr>
          <w:lang w:val="en-CA"/>
        </w:rPr>
        <w:t xml:space="preserve"> </w:t>
      </w:r>
      <w:r w:rsidR="00D64BA3">
        <w:rPr>
          <w:lang w:val="en-CA"/>
        </w:rPr>
        <w:t>all-cause</w:t>
      </w:r>
      <w:r w:rsidRPr="00E95178">
        <w:rPr>
          <w:lang w:val="en-CA"/>
        </w:rPr>
        <w:t xml:space="preserve"> mortality rate </w:t>
      </w:r>
      <w:r>
        <w:rPr>
          <w:lang w:val="en-CA"/>
        </w:rPr>
        <w:t>which</w:t>
      </w:r>
      <w:r w:rsidRPr="00E95178">
        <w:rPr>
          <w:lang w:val="en-CA"/>
        </w:rPr>
        <w:t xml:space="preserve"> is 2.8 </w:t>
      </w:r>
      <w:r>
        <w:rPr>
          <w:lang w:val="en-CA"/>
        </w:rPr>
        <w:t>times</w:t>
      </w:r>
      <w:r w:rsidRPr="00E95178">
        <w:rPr>
          <w:lang w:val="en-CA"/>
        </w:rPr>
        <w:t xml:space="preserve"> higher than those without schizophrenia</w:t>
      </w:r>
      <w:r>
        <w:rPr>
          <w:lang w:val="en-CA"/>
        </w:rPr>
        <w:t xml:space="preserve"> </w:t>
      </w:r>
      <w:sdt>
        <w:sdtPr>
          <w:rPr>
            <w:lang w:val="en-CA"/>
          </w:rPr>
          <w:id w:val="-1401589745"/>
          <w:citation/>
        </w:sdtPr>
        <w:sdtContent>
          <w:r w:rsidR="00C237EA">
            <w:rPr>
              <w:lang w:val="en-CA"/>
            </w:rPr>
            <w:fldChar w:fldCharType="begin"/>
          </w:r>
          <w:r w:rsidR="00C237EA">
            <w:rPr>
              <w:lang w:val="en-CA"/>
            </w:rPr>
            <w:instrText xml:space="preserve"> CITATION Sch20 \l 4105 </w:instrText>
          </w:r>
          <w:r w:rsidR="00C237EA">
            <w:rPr>
              <w:lang w:val="en-CA"/>
            </w:rPr>
            <w:fldChar w:fldCharType="separate"/>
          </w:r>
          <w:r w:rsidR="00C237EA" w:rsidRPr="00C237EA">
            <w:rPr>
              <w:noProof/>
              <w:lang w:val="en-CA"/>
            </w:rPr>
            <w:t>(Canada, 2020)</w:t>
          </w:r>
          <w:r w:rsidR="00C237EA">
            <w:rPr>
              <w:lang w:val="en-CA"/>
            </w:rPr>
            <w:fldChar w:fldCharType="end"/>
          </w:r>
        </w:sdtContent>
      </w:sdt>
      <w:r>
        <w:rPr>
          <w:lang w:val="en-CA"/>
        </w:rPr>
        <w:t xml:space="preserve">. </w:t>
      </w:r>
      <w:r w:rsidR="000D236A">
        <w:rPr>
          <w:lang w:val="en-CA"/>
        </w:rPr>
        <w:t xml:space="preserve">Men make up </w:t>
      </w:r>
      <w:r w:rsidR="00D64BA3">
        <w:rPr>
          <w:lang w:val="en-CA"/>
        </w:rPr>
        <w:t>approximately</w:t>
      </w:r>
      <w:r w:rsidR="000D236A">
        <w:rPr>
          <w:lang w:val="en-CA"/>
        </w:rPr>
        <w:t xml:space="preserve"> 56% of </w:t>
      </w:r>
      <w:r w:rsidR="00D64BA3">
        <w:rPr>
          <w:lang w:val="en-CA"/>
        </w:rPr>
        <w:t>Canadians</w:t>
      </w:r>
      <w:r w:rsidR="000D236A">
        <w:rPr>
          <w:lang w:val="en-CA"/>
        </w:rPr>
        <w:t xml:space="preserve"> living with diagnosed </w:t>
      </w:r>
      <w:r w:rsidR="00D64BA3">
        <w:rPr>
          <w:lang w:val="en-CA"/>
        </w:rPr>
        <w:t>schizophrenia</w:t>
      </w:r>
      <w:r w:rsidR="00376425">
        <w:rPr>
          <w:lang w:val="en-CA"/>
        </w:rPr>
        <w:t xml:space="preserve">. </w:t>
      </w:r>
    </w:p>
    <w:bookmarkEnd w:id="6"/>
    <w:p w14:paraId="665475CC" w14:textId="77777777" w:rsidR="00E13657" w:rsidRDefault="00E13657" w:rsidP="00E732D1">
      <w:pPr>
        <w:rPr>
          <w:lang w:val="en-CA"/>
        </w:rPr>
      </w:pPr>
    </w:p>
    <w:p w14:paraId="56E6FFCE" w14:textId="2D2F5F02" w:rsidR="00E956D5" w:rsidRDefault="004B7DF2" w:rsidP="00E956D5">
      <w:pPr>
        <w:pStyle w:val="Heading2"/>
        <w:rPr>
          <w:lang w:val="en-CA"/>
        </w:rPr>
      </w:pPr>
      <w:bookmarkStart w:id="9" w:name="_Toc177727440"/>
      <w:bookmarkStart w:id="10" w:name="_Hlk177724609"/>
      <w:r>
        <w:rPr>
          <w:lang w:val="en-CA"/>
        </w:rPr>
        <w:lastRenderedPageBreak/>
        <w:t>S</w:t>
      </w:r>
      <w:r w:rsidR="00E956D5">
        <w:rPr>
          <w:lang w:val="en-CA"/>
        </w:rPr>
        <w:t>ex differences in onset</w:t>
      </w:r>
      <w:r w:rsidR="003C7185">
        <w:rPr>
          <w:lang w:val="en-CA"/>
        </w:rPr>
        <w:t>, outcomes and symptoms variety</w:t>
      </w:r>
      <w:bookmarkEnd w:id="9"/>
    </w:p>
    <w:bookmarkEnd w:id="10"/>
    <w:p w14:paraId="17B09B00" w14:textId="77777777" w:rsidR="00E956D5" w:rsidRDefault="00E956D5" w:rsidP="00E956D5">
      <w:pPr>
        <w:pStyle w:val="Heading3"/>
        <w:rPr>
          <w:lang w:val="en-CA"/>
        </w:rPr>
      </w:pPr>
    </w:p>
    <w:p w14:paraId="3986013A" w14:textId="77777777" w:rsidR="00363D43" w:rsidRDefault="00363D43" w:rsidP="00363D43">
      <w:pPr>
        <w:rPr>
          <w:lang w:val="en-CA"/>
        </w:rPr>
        <w:sectPr w:rsidR="00363D43" w:rsidSect="00657DD9">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p>
    <w:p w14:paraId="3EE3FAAC" w14:textId="77777777" w:rsidR="00070482" w:rsidRDefault="00363D43" w:rsidP="00070482">
      <w:pPr>
        <w:keepNext/>
        <w:ind w:right="-22"/>
      </w:pPr>
      <w:bookmarkStart w:id="11" w:name="_Hlk177724646"/>
      <w:r>
        <w:rPr>
          <w:noProof/>
          <w:lang w:val="en-CA"/>
        </w:rPr>
        <w:drawing>
          <wp:inline distT="0" distB="0" distL="0" distR="0" wp14:anchorId="7030F221" wp14:editId="2DD6F57D">
            <wp:extent cx="2472999" cy="1955149"/>
            <wp:effectExtent l="0" t="0" r="3810" b="7620"/>
            <wp:docPr id="58924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240049" name="Picture 58924004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0183" cy="1960829"/>
                    </a:xfrm>
                    <a:prstGeom prst="rect">
                      <a:avLst/>
                    </a:prstGeom>
                  </pic:spPr>
                </pic:pic>
              </a:graphicData>
            </a:graphic>
          </wp:inline>
        </w:drawing>
      </w:r>
    </w:p>
    <w:p w14:paraId="324F8AE5" w14:textId="5474C600" w:rsidR="00363D43" w:rsidRDefault="00070482" w:rsidP="00070482">
      <w:pPr>
        <w:pStyle w:val="Caption"/>
        <w:rPr>
          <w:lang w:val="en-CA"/>
        </w:rPr>
      </w:pPr>
      <w:r>
        <w:t xml:space="preserve">Figure </w:t>
      </w:r>
      <w:fldSimple w:instr=" SEQ Figure \* ARABIC ">
        <w:r w:rsidR="00D24ACE">
          <w:rPr>
            <w:noProof/>
          </w:rPr>
          <w:t>1</w:t>
        </w:r>
      </w:fldSimple>
      <w:r>
        <w:t xml:space="preserve"> Sex Differences in </w:t>
      </w:r>
      <w:r w:rsidR="001C68F5">
        <w:t xml:space="preserve">the </w:t>
      </w:r>
      <w:r>
        <w:t>onset age of schizophrenia ()</w:t>
      </w:r>
    </w:p>
    <w:p w14:paraId="76B1AC05" w14:textId="7F8FBF3A" w:rsidR="00E13657" w:rsidRDefault="00E13657" w:rsidP="00E13657">
      <w:pPr>
        <w:pStyle w:val="Heading3"/>
        <w:rPr>
          <w:lang w:val="en-CA"/>
        </w:rPr>
      </w:pPr>
      <w:bookmarkStart w:id="12" w:name="_Toc177727441"/>
      <w:r>
        <w:rPr>
          <w:lang w:val="en-CA"/>
        </w:rPr>
        <w:t>Onset</w:t>
      </w:r>
      <w:r w:rsidR="00657DD9">
        <w:rPr>
          <w:lang w:val="en-CA"/>
        </w:rPr>
        <w:t xml:space="preserve"> and Outcome</w:t>
      </w:r>
      <w:bookmarkEnd w:id="12"/>
    </w:p>
    <w:p w14:paraId="59229A25" w14:textId="3F38B61B" w:rsidR="00E13657" w:rsidRDefault="00E13657" w:rsidP="00657DD9">
      <w:pPr>
        <w:rPr>
          <w:lang w:val="en-CA"/>
        </w:rPr>
      </w:pPr>
      <w:r>
        <w:rPr>
          <w:lang w:val="en-CA"/>
        </w:rPr>
        <w:t xml:space="preserve">Roughly 30% of new cases were diagnosed between the ages of 20-34 years old. In this </w:t>
      </w:r>
      <w:r>
        <w:rPr>
          <w:lang w:val="en-CA"/>
        </w:rPr>
        <w:t>group</w:t>
      </w:r>
      <w:r w:rsidR="00D64BA3">
        <w:rPr>
          <w:lang w:val="en-CA"/>
        </w:rPr>
        <w:t>,</w:t>
      </w:r>
      <w:r>
        <w:rPr>
          <w:lang w:val="en-CA"/>
        </w:rPr>
        <w:t xml:space="preserve"> the rate of new cases was more than 2 x higher in men than women. Generally, men experience their first episode of schizophrenia earlier than women, with their single peak age between 21 and 25 years old. While women’s peak age is between 25 and 30 years old </w:t>
      </w:r>
      <w:sdt>
        <w:sdtPr>
          <w:rPr>
            <w:lang w:val="en-CA"/>
          </w:rPr>
          <w:id w:val="117265333"/>
          <w:citation/>
        </w:sdtPr>
        <w:sdtContent>
          <w:r w:rsidR="004415B5">
            <w:rPr>
              <w:lang w:val="en-CA"/>
            </w:rPr>
            <w:fldChar w:fldCharType="begin"/>
          </w:r>
          <w:r w:rsidR="004415B5">
            <w:rPr>
              <w:lang w:val="en-CA"/>
            </w:rPr>
            <w:instrText xml:space="preserve"> CITATION LiR16 \l 4105 </w:instrText>
          </w:r>
          <w:r w:rsidR="004415B5">
            <w:rPr>
              <w:lang w:val="en-CA"/>
            </w:rPr>
            <w:fldChar w:fldCharType="separate"/>
          </w:r>
          <w:r w:rsidR="004415B5" w:rsidRPr="004415B5">
            <w:rPr>
              <w:noProof/>
              <w:lang w:val="en-CA"/>
            </w:rPr>
            <w:t>(Li, 2016)</w:t>
          </w:r>
          <w:r w:rsidR="004415B5">
            <w:rPr>
              <w:lang w:val="en-CA"/>
            </w:rPr>
            <w:fldChar w:fldCharType="end"/>
          </w:r>
        </w:sdtContent>
      </w:sdt>
      <w:r>
        <w:rPr>
          <w:lang w:val="en-CA"/>
        </w:rPr>
        <w:t xml:space="preserve">. </w:t>
      </w:r>
    </w:p>
    <w:p w14:paraId="64E9F1CC" w14:textId="73AA5D54" w:rsidR="00657DD9" w:rsidRDefault="00657DD9" w:rsidP="00657DD9">
      <w:pPr>
        <w:rPr>
          <w:lang w:val="en-CA"/>
        </w:rPr>
        <w:sectPr w:rsidR="00657DD9" w:rsidSect="00E13657">
          <w:type w:val="continuous"/>
          <w:pgSz w:w="12240" w:h="15840"/>
          <w:pgMar w:top="1440" w:right="1440" w:bottom="1440" w:left="1440" w:header="720" w:footer="720" w:gutter="0"/>
          <w:pgNumType w:start="0"/>
          <w:cols w:num="2" w:space="48"/>
          <w:titlePg/>
          <w:docGrid w:linePitch="360"/>
        </w:sectPr>
      </w:pPr>
      <w:r>
        <w:rPr>
          <w:lang w:val="en-CA"/>
        </w:rPr>
        <w:t xml:space="preserve">Data shows that the earlier the onset of first schizophrenia the more severe the disease and the more treatment resistance. Especially if there is a delay of more than 6 months between onset and intensive treatment. In addition to differences in age of onset, </w:t>
      </w:r>
      <w:r w:rsidR="001C68F5">
        <w:rPr>
          <w:lang w:val="en-CA"/>
        </w:rPr>
        <w:t>there</w:t>
      </w:r>
      <w:r>
        <w:rPr>
          <w:lang w:val="en-CA"/>
        </w:rPr>
        <w:t xml:space="preserve"> are also variations in initial symptoms. Outcomes for women and men reflect the difference in age of onset</w:t>
      </w:r>
      <w:sdt>
        <w:sdtPr>
          <w:rPr>
            <w:lang w:val="en-CA"/>
          </w:rPr>
          <w:id w:val="1706677714"/>
          <w:citation/>
        </w:sdtPr>
        <w:sdtContent>
          <w:r w:rsidR="00A6694A">
            <w:rPr>
              <w:lang w:val="en-CA"/>
            </w:rPr>
            <w:fldChar w:fldCharType="begin"/>
          </w:r>
          <w:r w:rsidR="00A6694A">
            <w:rPr>
              <w:lang w:val="en-CA"/>
            </w:rPr>
            <w:instrText xml:space="preserve"> CITATION LiR16 \l 4105 </w:instrText>
          </w:r>
          <w:r w:rsidR="00A6694A">
            <w:rPr>
              <w:lang w:val="en-CA"/>
            </w:rPr>
            <w:fldChar w:fldCharType="separate"/>
          </w:r>
          <w:r w:rsidR="00A6694A">
            <w:rPr>
              <w:noProof/>
              <w:lang w:val="en-CA"/>
            </w:rPr>
            <w:t xml:space="preserve"> </w:t>
          </w:r>
          <w:r w:rsidR="00A6694A" w:rsidRPr="00A6694A">
            <w:rPr>
              <w:noProof/>
              <w:lang w:val="en-CA"/>
            </w:rPr>
            <w:t>(Li, 2016)</w:t>
          </w:r>
          <w:r w:rsidR="00A6694A">
            <w:rPr>
              <w:lang w:val="en-CA"/>
            </w:rPr>
            <w:fldChar w:fldCharType="end"/>
          </w:r>
        </w:sdtContent>
      </w:sdt>
      <w:r>
        <w:rPr>
          <w:lang w:val="en-CA"/>
        </w:rPr>
        <w:t xml:space="preserve">. </w:t>
      </w:r>
    </w:p>
    <w:p w14:paraId="7373CAB2" w14:textId="105B4AC2" w:rsidR="00363D43" w:rsidRPr="00363D43" w:rsidRDefault="00473487" w:rsidP="00473487">
      <w:pPr>
        <w:pStyle w:val="Heading1"/>
        <w:rPr>
          <w:lang w:val="en-CA"/>
        </w:rPr>
      </w:pPr>
      <w:bookmarkStart w:id="13" w:name="_Toc177727442"/>
      <w:bookmarkEnd w:id="11"/>
      <w:r>
        <w:rPr>
          <w:lang w:val="en-CA"/>
        </w:rPr>
        <w:t>Hope for the future</w:t>
      </w:r>
      <w:bookmarkStart w:id="14" w:name="_Hlk177724538"/>
      <w:bookmarkEnd w:id="13"/>
    </w:p>
    <w:p w14:paraId="4E8017D0" w14:textId="0463B0E8" w:rsidR="00AB674B" w:rsidRDefault="00AB674B" w:rsidP="00E732D1">
      <w:pPr>
        <w:rPr>
          <w:lang w:val="en-CA"/>
        </w:rPr>
      </w:pPr>
      <w:r>
        <w:rPr>
          <w:lang w:val="en-CA"/>
        </w:rPr>
        <w:t xml:space="preserve">As mentioned in the introduction there are no accepted biological validations or lab tests for diagnosis. The Schizophrenia Society of Canada goes on to add </w:t>
      </w:r>
      <w:r w:rsidR="001C68F5">
        <w:rPr>
          <w:lang w:val="en-CA"/>
        </w:rPr>
        <w:t xml:space="preserve">that </w:t>
      </w:r>
      <w:r>
        <w:rPr>
          <w:lang w:val="en-CA"/>
        </w:rPr>
        <w:t>“</w:t>
      </w:r>
      <w:r>
        <w:rPr>
          <w:i/>
          <w:iCs/>
          <w:lang w:val="en-CA"/>
        </w:rPr>
        <w:t>the human suffering, family tragedies, and financial burdens caused by schizophrenia represent a tremendous challenge for the scientific community</w:t>
      </w:r>
      <w:r>
        <w:rPr>
          <w:lang w:val="en-CA"/>
        </w:rPr>
        <w:t xml:space="preserve">” </w:t>
      </w:r>
      <w:sdt>
        <w:sdtPr>
          <w:rPr>
            <w:lang w:val="en-CA"/>
          </w:rPr>
          <w:id w:val="-1762368999"/>
          <w:citation/>
        </w:sdtPr>
        <w:sdtContent>
          <w:r w:rsidR="00A6694A">
            <w:rPr>
              <w:lang w:val="en-CA"/>
            </w:rPr>
            <w:fldChar w:fldCharType="begin"/>
          </w:r>
          <w:r w:rsidR="00A6694A">
            <w:rPr>
              <w:lang w:val="en-CA"/>
            </w:rPr>
            <w:instrText xml:space="preserve"> CITATION Can18 \l 4105 </w:instrText>
          </w:r>
          <w:r w:rsidR="00A6694A">
            <w:rPr>
              <w:lang w:val="en-CA"/>
            </w:rPr>
            <w:fldChar w:fldCharType="separate"/>
          </w:r>
          <w:r w:rsidR="00A6694A" w:rsidRPr="00A6694A">
            <w:rPr>
              <w:noProof/>
              <w:lang w:val="en-CA"/>
            </w:rPr>
            <w:t>(Canada S. S., 2018)</w:t>
          </w:r>
          <w:r w:rsidR="00A6694A">
            <w:rPr>
              <w:lang w:val="en-CA"/>
            </w:rPr>
            <w:fldChar w:fldCharType="end"/>
          </w:r>
        </w:sdtContent>
      </w:sdt>
      <w:r>
        <w:rPr>
          <w:lang w:val="en-CA"/>
        </w:rPr>
        <w:t xml:space="preserve">. </w:t>
      </w:r>
      <w:del w:id="15" w:author="Savita Mitra" w:date="2024-09-20T12:35:00Z" w16du:dateUtc="2024-09-20T18:35:00Z">
        <w:r w:rsidDel="00F7633F">
          <w:rPr>
            <w:lang w:val="en-CA"/>
          </w:rPr>
          <w:delText xml:space="preserve"> </w:delText>
        </w:r>
      </w:del>
      <w:r w:rsidR="000D236A">
        <w:rPr>
          <w:lang w:val="en-CA"/>
        </w:rPr>
        <w:t xml:space="preserve">This lack of objective diagnostic tools is a hindrance </w:t>
      </w:r>
      <w:r w:rsidR="001C68F5">
        <w:rPr>
          <w:lang w:val="en-CA"/>
        </w:rPr>
        <w:t>to</w:t>
      </w:r>
      <w:r w:rsidR="000D236A">
        <w:rPr>
          <w:lang w:val="en-CA"/>
        </w:rPr>
        <w:t xml:space="preserve"> the wider adoption of current psychiatric best practices and lessening the stigma of mental health within Canadian society. </w:t>
      </w:r>
    </w:p>
    <w:p w14:paraId="233DE709" w14:textId="5DBDFDB7" w:rsidR="00473487" w:rsidRDefault="00473487" w:rsidP="00E732D1">
      <w:pPr>
        <w:rPr>
          <w:lang w:val="en-CA"/>
        </w:rPr>
      </w:pPr>
      <w:r>
        <w:rPr>
          <w:lang w:val="en-CA"/>
        </w:rPr>
        <w:t xml:space="preserve">Automated natural language processing has the potential to provide a highly accurate objective diagnostic tool for schizophrenia that is cost-effective. There is an initial investment required to purchase the hardware and software to run the computational program and a microphone to record the narrative in the patient's own </w:t>
      </w:r>
      <w:r w:rsidR="00270724">
        <w:rPr>
          <w:lang w:val="en-CA"/>
        </w:rPr>
        <w:t>words</w:t>
      </w:r>
      <w:r>
        <w:rPr>
          <w:lang w:val="en-CA"/>
        </w:rPr>
        <w:t xml:space="preserve">. </w:t>
      </w:r>
    </w:p>
    <w:p w14:paraId="55E4358D" w14:textId="278DEA49" w:rsidR="00270724" w:rsidRDefault="00473487" w:rsidP="00E732D1">
      <w:pPr>
        <w:rPr>
          <w:lang w:val="en-CA"/>
        </w:rPr>
      </w:pPr>
      <w:r>
        <w:rPr>
          <w:lang w:val="en-CA"/>
        </w:rPr>
        <w:t xml:space="preserve">There is still a lot of work to be done before a tool is ready for services. Until now </w:t>
      </w:r>
      <w:r w:rsidR="001C68F5">
        <w:rPr>
          <w:lang w:val="en-CA"/>
        </w:rPr>
        <w:t>most</w:t>
      </w:r>
      <w:r>
        <w:rPr>
          <w:lang w:val="en-CA"/>
        </w:rPr>
        <w:t xml:space="preserve"> studies have been small proof of concept studies. </w:t>
      </w:r>
      <w:r w:rsidR="00270724">
        <w:rPr>
          <w:lang w:val="en-CA"/>
        </w:rPr>
        <w:t xml:space="preserve">Which given the stage the research is at makes sense. It has only been in the last year that artificial intelligence programs have become affordable and accessible to the wider public. These technological advances can be harnessed to train automated natural language processing software but will likely require government leadership. There is little money to be made in the treatment of schizophrenia so there is less investment from the private sector. </w:t>
      </w:r>
      <w:r w:rsidR="00A1463A" w:rsidRPr="00A1463A">
        <w:rPr>
          <w:lang w:val="en-CA"/>
        </w:rPr>
        <w:t xml:space="preserve">However, governments stand to save immense </w:t>
      </w:r>
      <w:bookmarkEnd w:id="14"/>
      <w:r w:rsidR="00A1463A" w:rsidRPr="00A1463A">
        <w:rPr>
          <w:lang w:val="en-CA"/>
        </w:rPr>
        <w:t xml:space="preserve">amounts of money </w:t>
      </w:r>
      <w:r w:rsidR="00A1463A">
        <w:rPr>
          <w:lang w:val="en-CA"/>
        </w:rPr>
        <w:t xml:space="preserve">through fewer criminal justice interactions, emergency room visits, longer-term hospitalizations and other kinds of social service use. </w:t>
      </w:r>
    </w:p>
    <w:p w14:paraId="5FB3CE8E" w14:textId="574EBA8C" w:rsidR="00270724" w:rsidRDefault="00270724" w:rsidP="00E732D1">
      <w:pPr>
        <w:rPr>
          <w:lang w:val="en-CA"/>
        </w:rPr>
      </w:pPr>
      <w:r>
        <w:rPr>
          <w:lang w:val="en-CA"/>
        </w:rPr>
        <w:lastRenderedPageBreak/>
        <w:t xml:space="preserve">Additionally, a multi-disciplinary research team consisting of psychosis/medical researchers, specifically trained linguists and computer science/machine learning research. </w:t>
      </w:r>
      <w:r w:rsidR="00F603F2">
        <w:rPr>
          <w:lang w:val="en-CA"/>
        </w:rPr>
        <w:t xml:space="preserve">A government program may have more success in recruiting professionals from those fields, in addition to providing funding. A large data set will be </w:t>
      </w:r>
      <w:r w:rsidR="001C68F5">
        <w:rPr>
          <w:lang w:val="en-CA"/>
        </w:rPr>
        <w:t>required,</w:t>
      </w:r>
      <w:r w:rsidR="00F603F2">
        <w:rPr>
          <w:lang w:val="en-CA"/>
        </w:rPr>
        <w:t xml:space="preserve"> and copyright and privacy </w:t>
      </w:r>
      <w:r w:rsidR="001C68F5">
        <w:rPr>
          <w:lang w:val="en-CA"/>
        </w:rPr>
        <w:t>laws</w:t>
      </w:r>
      <w:r w:rsidR="00F603F2">
        <w:rPr>
          <w:lang w:val="en-CA"/>
        </w:rPr>
        <w:t xml:space="preserve"> will have to be adhered to. </w:t>
      </w:r>
    </w:p>
    <w:p w14:paraId="5C1E89D6" w14:textId="47660114" w:rsidR="00BE03C2" w:rsidRDefault="00BE03C2" w:rsidP="00BE03C2">
      <w:pPr>
        <w:pStyle w:val="Heading1"/>
        <w:rPr>
          <w:lang w:val="en-CA"/>
        </w:rPr>
      </w:pPr>
      <w:bookmarkStart w:id="16" w:name="_Toc177727443"/>
      <w:r>
        <w:rPr>
          <w:lang w:val="en-CA"/>
        </w:rPr>
        <w:t>Patient Perspectives</w:t>
      </w:r>
      <w:bookmarkEnd w:id="16"/>
      <w:r>
        <w:rPr>
          <w:lang w:val="en-CA"/>
        </w:rPr>
        <w:t xml:space="preserve"> </w:t>
      </w:r>
    </w:p>
    <w:p w14:paraId="38A715BD" w14:textId="77777777" w:rsidR="00F336F2" w:rsidRDefault="00F336F2" w:rsidP="00BE03C2">
      <w:pPr>
        <w:rPr>
          <w:lang w:val="en-CA"/>
        </w:rPr>
        <w:sectPr w:rsidR="00F336F2" w:rsidSect="00363D43">
          <w:type w:val="continuous"/>
          <w:pgSz w:w="12240" w:h="15840"/>
          <w:pgMar w:top="1440" w:right="1440" w:bottom="1440" w:left="1440" w:header="720" w:footer="720" w:gutter="0"/>
          <w:pgNumType w:start="0"/>
          <w:cols w:space="720"/>
          <w:titlePg/>
          <w:docGrid w:linePitch="360"/>
        </w:sectPr>
      </w:pPr>
    </w:p>
    <w:p w14:paraId="65444DD8" w14:textId="22A88B62" w:rsidR="00BE03C2" w:rsidRDefault="00BE03C2" w:rsidP="00BE03C2">
      <w:pPr>
        <w:rPr>
          <w:lang w:val="en-CA"/>
        </w:rPr>
      </w:pPr>
      <w:r>
        <w:rPr>
          <w:lang w:val="en-CA"/>
        </w:rPr>
        <w:t xml:space="preserve">Patient cooperation during the treatment process can be difficult to attain. </w:t>
      </w:r>
      <w:r w:rsidR="00EF5AE0">
        <w:rPr>
          <w:lang w:val="en-CA"/>
        </w:rPr>
        <w:t>Treatment</w:t>
      </w:r>
      <w:r w:rsidR="000F6CFA">
        <w:rPr>
          <w:lang w:val="en-CA"/>
        </w:rPr>
        <w:t xml:space="preserve"> with anti-psychotic drugs can be unpleasant with well-documented side effects. These side effects can include weight gain which often puts patients at increased of diabetes, increased prolactin levels that can result in breast development for both sexes and </w:t>
      </w:r>
      <w:r w:rsidR="00EF5AE0">
        <w:rPr>
          <w:lang w:val="en-CA"/>
        </w:rPr>
        <w:t>lactation</w:t>
      </w:r>
      <w:r w:rsidR="000F6CFA">
        <w:rPr>
          <w:lang w:val="en-CA"/>
        </w:rPr>
        <w:t xml:space="preserve">. </w:t>
      </w:r>
      <w:r w:rsidR="00EF5AE0">
        <w:rPr>
          <w:lang w:val="en-CA"/>
        </w:rPr>
        <w:t>Obstreperous</w:t>
      </w:r>
      <w:r w:rsidR="000F6CFA">
        <w:rPr>
          <w:lang w:val="en-CA"/>
        </w:rPr>
        <w:t xml:space="preserve"> is also a concern</w:t>
      </w:r>
      <w:r w:rsidR="00EF5AE0">
        <w:rPr>
          <w:lang w:val="en-CA"/>
        </w:rPr>
        <w:t xml:space="preserve"> and a patient’s fertility can be affected. There is also an extreme stigma in wider society since most associate schizophrenia with the homeless and potentially dangerous due to high-profile bad outcomes like the incident on a bus in Manitoba in 2008 </w:t>
      </w:r>
      <w:sdt>
        <w:sdtPr>
          <w:rPr>
            <w:lang w:val="en-CA"/>
          </w:rPr>
          <w:id w:val="-1479524377"/>
          <w:citation/>
        </w:sdtPr>
        <w:sdtContent>
          <w:r w:rsidR="00CA24FD">
            <w:rPr>
              <w:lang w:val="en-CA"/>
            </w:rPr>
            <w:fldChar w:fldCharType="begin"/>
          </w:r>
          <w:r w:rsidR="00CA24FD">
            <w:rPr>
              <w:lang w:val="en-CA"/>
            </w:rPr>
            <w:instrText xml:space="preserve"> CITATION BBC17 \l 4105 </w:instrText>
          </w:r>
          <w:r w:rsidR="00CA24FD">
            <w:rPr>
              <w:lang w:val="en-CA"/>
            </w:rPr>
            <w:fldChar w:fldCharType="separate"/>
          </w:r>
          <w:r w:rsidR="00CA24FD" w:rsidRPr="00CA24FD">
            <w:rPr>
              <w:noProof/>
              <w:lang w:val="en-CA"/>
            </w:rPr>
            <w:t>(BBC, 2017)</w:t>
          </w:r>
          <w:r w:rsidR="00CA24FD">
            <w:rPr>
              <w:lang w:val="en-CA"/>
            </w:rPr>
            <w:fldChar w:fldCharType="end"/>
          </w:r>
        </w:sdtContent>
      </w:sdt>
      <w:r w:rsidR="00EF5AE0">
        <w:rPr>
          <w:lang w:val="en-CA"/>
        </w:rPr>
        <w:t>.</w:t>
      </w:r>
    </w:p>
    <w:p w14:paraId="3195DE2D" w14:textId="7062CE50" w:rsidR="005745A6" w:rsidRDefault="00EF5AE0" w:rsidP="00BE03C2">
      <w:pPr>
        <w:rPr>
          <w:lang w:val="en-CA"/>
        </w:rPr>
      </w:pPr>
      <w:r>
        <w:rPr>
          <w:lang w:val="en-CA"/>
        </w:rPr>
        <w:t xml:space="preserve">Since paranoia is </w:t>
      </w:r>
      <w:r w:rsidR="00803D90">
        <w:rPr>
          <w:lang w:val="en-CA"/>
        </w:rPr>
        <w:t xml:space="preserve">a </w:t>
      </w:r>
      <w:r>
        <w:rPr>
          <w:lang w:val="en-CA"/>
        </w:rPr>
        <w:t xml:space="preserve">common symptom of schizophrenia individuals in the prodromal phase of psychosis or </w:t>
      </w:r>
      <w:r w:rsidR="00803D90">
        <w:rPr>
          <w:lang w:val="en-CA"/>
        </w:rPr>
        <w:t>full-blown</w:t>
      </w:r>
      <w:r>
        <w:rPr>
          <w:lang w:val="en-CA"/>
        </w:rPr>
        <w:t xml:space="preserve"> psychosis are unlikely to want to engage with recording technology. </w:t>
      </w:r>
      <w:r w:rsidR="00803D90">
        <w:rPr>
          <w:lang w:val="en-CA"/>
        </w:rPr>
        <w:t>Many delusions also revolve</w:t>
      </w:r>
      <w:r>
        <w:rPr>
          <w:lang w:val="en-CA"/>
        </w:rPr>
        <w:t xml:space="preserve"> around the </w:t>
      </w:r>
      <w:r w:rsidR="00803D90">
        <w:rPr>
          <w:lang w:val="en-CA"/>
        </w:rPr>
        <w:t>implantation</w:t>
      </w:r>
      <w:r>
        <w:rPr>
          <w:lang w:val="en-CA"/>
        </w:rPr>
        <w:t xml:space="preserve"> of </w:t>
      </w:r>
      <w:r w:rsidR="00803D90">
        <w:rPr>
          <w:lang w:val="en-CA"/>
        </w:rPr>
        <w:t>surveillance</w:t>
      </w:r>
      <w:r>
        <w:rPr>
          <w:lang w:val="en-CA"/>
        </w:rPr>
        <w:t xml:space="preserve"> equipment in </w:t>
      </w:r>
      <w:r w:rsidR="00803D90">
        <w:rPr>
          <w:lang w:val="en-CA"/>
        </w:rPr>
        <w:t>patients'</w:t>
      </w:r>
      <w:r>
        <w:rPr>
          <w:lang w:val="en-CA"/>
        </w:rPr>
        <w:t xml:space="preserve"> bodies</w:t>
      </w:r>
      <w:r w:rsidR="00803D90">
        <w:rPr>
          <w:lang w:val="en-CA"/>
        </w:rPr>
        <w:t>, which further complicates matters</w:t>
      </w:r>
      <w:r>
        <w:rPr>
          <w:lang w:val="en-CA"/>
        </w:rPr>
        <w:t xml:space="preserve">. </w:t>
      </w:r>
      <w:r w:rsidR="000716E4">
        <w:rPr>
          <w:lang w:val="en-CA"/>
        </w:rPr>
        <w:t>A study published in 2021 asked high-risk individuals if they would use one of two recording methods, a phone app manuall</w:t>
      </w:r>
      <w:del w:id="17" w:author="Savita Mitra" w:date="2024-09-20T12:35:00Z" w16du:dateUtc="2024-09-20T18:35:00Z">
        <w:r w:rsidR="00E10725" w:rsidDel="00F7633F">
          <w:rPr>
            <w:lang w:val="en-CA"/>
          </w:rPr>
          <w:delText>.</w:delText>
        </w:r>
      </w:del>
      <w:r w:rsidR="000716E4">
        <w:rPr>
          <w:lang w:val="en-CA"/>
        </w:rPr>
        <w:t xml:space="preserve">y recorded and a website where clips can be uploaded </w:t>
      </w:r>
      <w:sdt>
        <w:sdtPr>
          <w:rPr>
            <w:lang w:val="en-CA"/>
          </w:rPr>
          <w:id w:val="2025523900"/>
          <w:citation/>
        </w:sdtPr>
        <w:sdtContent>
          <w:r w:rsidR="00556696">
            <w:rPr>
              <w:lang w:val="en-CA"/>
            </w:rPr>
            <w:fldChar w:fldCharType="begin"/>
          </w:r>
          <w:r w:rsidR="00556696">
            <w:rPr>
              <w:lang w:val="en-CA"/>
            </w:rPr>
            <w:instrText xml:space="preserve"> CITATION Bre21 \l 4105 </w:instrText>
          </w:r>
          <w:r w:rsidR="00556696">
            <w:rPr>
              <w:lang w:val="en-CA"/>
            </w:rPr>
            <w:fldChar w:fldCharType="separate"/>
          </w:r>
          <w:r w:rsidR="00556696" w:rsidRPr="00556696">
            <w:rPr>
              <w:noProof/>
              <w:lang w:val="en-CA"/>
            </w:rPr>
            <w:t>(Brederoo, 2021)</w:t>
          </w:r>
          <w:r w:rsidR="00556696">
            <w:rPr>
              <w:lang w:val="en-CA"/>
            </w:rPr>
            <w:fldChar w:fldCharType="end"/>
          </w:r>
        </w:sdtContent>
      </w:sdt>
      <w:r w:rsidR="00D830A1">
        <w:rPr>
          <w:lang w:val="en-CA"/>
        </w:rPr>
        <w:t xml:space="preserve">. </w:t>
      </w:r>
    </w:p>
    <w:p w14:paraId="707C5BCB" w14:textId="77777777" w:rsidR="00E942B4" w:rsidRDefault="00E942B4" w:rsidP="00F2631E">
      <w:pPr>
        <w:pStyle w:val="Caption"/>
        <w:keepNext/>
      </w:pPr>
      <w:r>
        <w:rPr>
          <w:noProof/>
          <w:lang w:val="en-CA"/>
        </w:rPr>
        <w:drawing>
          <wp:inline distT="0" distB="0" distL="0" distR="0" wp14:anchorId="7ED0C4CA" wp14:editId="6DDA6BCF">
            <wp:extent cx="2743200" cy="1571045"/>
            <wp:effectExtent l="0" t="0" r="0" b="0"/>
            <wp:docPr id="857622778" name="Picture 4" descr="A graph of a patient respon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22778" name="Picture 4" descr="A graph of a patient respons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3200" cy="1571045"/>
                    </a:xfrm>
                    <a:prstGeom prst="rect">
                      <a:avLst/>
                    </a:prstGeom>
                  </pic:spPr>
                </pic:pic>
              </a:graphicData>
            </a:graphic>
          </wp:inline>
        </w:drawing>
      </w:r>
    </w:p>
    <w:p w14:paraId="06F4A22B" w14:textId="0EFC8EAB" w:rsidR="00F2631E" w:rsidRDefault="00F2631E" w:rsidP="00F2631E">
      <w:pPr>
        <w:pStyle w:val="Caption"/>
        <w:keepNext/>
      </w:pPr>
      <w:r>
        <w:t xml:space="preserve">Table </w:t>
      </w:r>
      <w:fldSimple w:instr=" SEQ Table \* ARABIC ">
        <w:r w:rsidR="00D24ACE">
          <w:rPr>
            <w:noProof/>
          </w:rPr>
          <w:t>1</w:t>
        </w:r>
      </w:fldSimple>
      <w:r>
        <w:t xml:space="preserve"> % of Respondents Recording Preferences</w:t>
      </w:r>
    </w:p>
    <w:tbl>
      <w:tblPr>
        <w:tblStyle w:val="GridTable1Light"/>
        <w:tblW w:w="0" w:type="auto"/>
        <w:tblLook w:val="04A0" w:firstRow="1" w:lastRow="0" w:firstColumn="1" w:lastColumn="0" w:noHBand="0" w:noVBand="1"/>
      </w:tblPr>
      <w:tblGrid>
        <w:gridCol w:w="1294"/>
        <w:gridCol w:w="939"/>
        <w:gridCol w:w="940"/>
        <w:gridCol w:w="940"/>
      </w:tblGrid>
      <w:tr w:rsidR="0011315C" w14:paraId="1C75606D" w14:textId="77777777" w:rsidTr="005745A6">
        <w:trPr>
          <w:cnfStyle w:val="100000000000" w:firstRow="1" w:lastRow="0" w:firstColumn="0" w:lastColumn="0" w:oddVBand="0" w:evenVBand="0" w:oddHBand="0" w:evenHBand="0" w:firstRowFirstColumn="0" w:firstRowLastColumn="0" w:lastRowFirstColumn="0" w:lastRowLastColumn="0"/>
          <w:trHeight w:val="544"/>
        </w:trPr>
        <w:tc>
          <w:tcPr>
            <w:cnfStyle w:val="001000000000" w:firstRow="0" w:lastRow="0" w:firstColumn="1" w:lastColumn="0" w:oddVBand="0" w:evenVBand="0" w:oddHBand="0" w:evenHBand="0" w:firstRowFirstColumn="0" w:firstRowLastColumn="0" w:lastRowFirstColumn="0" w:lastRowLastColumn="0"/>
            <w:tcW w:w="1192" w:type="dxa"/>
            <w:tcBorders>
              <w:top w:val="single" w:sz="18" w:space="0" w:color="auto"/>
              <w:left w:val="single" w:sz="18" w:space="0" w:color="auto"/>
              <w:right w:val="double" w:sz="4" w:space="0" w:color="1AB39F" w:themeColor="accent6"/>
            </w:tcBorders>
          </w:tcPr>
          <w:p w14:paraId="599E9CA3" w14:textId="5401923E" w:rsidR="00DE6DA5" w:rsidRDefault="00DE6DA5" w:rsidP="00BE03C2">
            <w:pPr>
              <w:rPr>
                <w:lang w:val="en-CA"/>
              </w:rPr>
            </w:pPr>
            <w:r>
              <w:rPr>
                <w:lang w:val="en-CA"/>
              </w:rPr>
              <w:t>Recording Method</w:t>
            </w:r>
          </w:p>
        </w:tc>
        <w:tc>
          <w:tcPr>
            <w:tcW w:w="939" w:type="dxa"/>
            <w:tcBorders>
              <w:top w:val="single" w:sz="18" w:space="0" w:color="auto"/>
              <w:left w:val="double" w:sz="4" w:space="0" w:color="1AB39F" w:themeColor="accent6"/>
              <w:bottom w:val="double" w:sz="4" w:space="0" w:color="1AB39F" w:themeColor="accent6"/>
              <w:right w:val="double" w:sz="4" w:space="0" w:color="FEB80A" w:themeColor="accent3"/>
            </w:tcBorders>
          </w:tcPr>
          <w:p w14:paraId="34EC0CC1" w14:textId="408F5E84" w:rsidR="00DE6DA5" w:rsidRDefault="00DE6DA5" w:rsidP="00BE03C2">
            <w:pPr>
              <w:cnfStyle w:val="100000000000" w:firstRow="1" w:lastRow="0" w:firstColumn="0" w:lastColumn="0" w:oddVBand="0" w:evenVBand="0" w:oddHBand="0" w:evenHBand="0" w:firstRowFirstColumn="0" w:firstRowLastColumn="0" w:lastRowFirstColumn="0" w:lastRowLastColumn="0"/>
              <w:rPr>
                <w:lang w:val="en-CA"/>
              </w:rPr>
            </w:pPr>
            <w:r>
              <w:rPr>
                <w:lang w:val="en-CA"/>
              </w:rPr>
              <w:t>Yes</w:t>
            </w:r>
          </w:p>
        </w:tc>
        <w:tc>
          <w:tcPr>
            <w:tcW w:w="940" w:type="dxa"/>
            <w:tcBorders>
              <w:top w:val="single" w:sz="18" w:space="0" w:color="auto"/>
              <w:left w:val="double" w:sz="4" w:space="0" w:color="FEB80A" w:themeColor="accent3"/>
              <w:bottom w:val="double" w:sz="4" w:space="0" w:color="FEB80A" w:themeColor="accent3"/>
              <w:right w:val="double" w:sz="4" w:space="0" w:color="EA157A" w:themeColor="accent2"/>
            </w:tcBorders>
          </w:tcPr>
          <w:p w14:paraId="5EB22566" w14:textId="5A749B58" w:rsidR="00DE6DA5" w:rsidRDefault="00DE6DA5" w:rsidP="00BE03C2">
            <w:pPr>
              <w:cnfStyle w:val="100000000000" w:firstRow="1" w:lastRow="0" w:firstColumn="0" w:lastColumn="0" w:oddVBand="0" w:evenVBand="0" w:oddHBand="0" w:evenHBand="0" w:firstRowFirstColumn="0" w:firstRowLastColumn="0" w:lastRowFirstColumn="0" w:lastRowLastColumn="0"/>
              <w:rPr>
                <w:lang w:val="en-CA"/>
              </w:rPr>
            </w:pPr>
            <w:r>
              <w:rPr>
                <w:lang w:val="en-CA"/>
              </w:rPr>
              <w:t>Maybe</w:t>
            </w:r>
          </w:p>
        </w:tc>
        <w:tc>
          <w:tcPr>
            <w:tcW w:w="940" w:type="dxa"/>
            <w:tcBorders>
              <w:top w:val="single" w:sz="18" w:space="0" w:color="auto"/>
              <w:left w:val="double" w:sz="4" w:space="0" w:color="EA157A" w:themeColor="accent2"/>
              <w:bottom w:val="double" w:sz="4" w:space="0" w:color="EA157A" w:themeColor="accent2"/>
              <w:right w:val="single" w:sz="18" w:space="0" w:color="auto"/>
            </w:tcBorders>
          </w:tcPr>
          <w:p w14:paraId="7351995C" w14:textId="15F8E093" w:rsidR="00DE6DA5" w:rsidRDefault="00DE6DA5" w:rsidP="00BE03C2">
            <w:pPr>
              <w:cnfStyle w:val="100000000000" w:firstRow="1" w:lastRow="0" w:firstColumn="0" w:lastColumn="0" w:oddVBand="0" w:evenVBand="0" w:oddHBand="0" w:evenHBand="0" w:firstRowFirstColumn="0" w:firstRowLastColumn="0" w:lastRowFirstColumn="0" w:lastRowLastColumn="0"/>
              <w:rPr>
                <w:lang w:val="en-CA"/>
              </w:rPr>
            </w:pPr>
            <w:r>
              <w:rPr>
                <w:lang w:val="en-CA"/>
              </w:rPr>
              <w:t>No</w:t>
            </w:r>
          </w:p>
        </w:tc>
      </w:tr>
      <w:tr w:rsidR="0011315C" w14:paraId="28792C41" w14:textId="77777777" w:rsidTr="005745A6">
        <w:trPr>
          <w:trHeight w:val="544"/>
        </w:trPr>
        <w:tc>
          <w:tcPr>
            <w:cnfStyle w:val="001000000000" w:firstRow="0" w:lastRow="0" w:firstColumn="1" w:lastColumn="0" w:oddVBand="0" w:evenVBand="0" w:oddHBand="0" w:evenHBand="0" w:firstRowFirstColumn="0" w:firstRowLastColumn="0" w:lastRowFirstColumn="0" w:lastRowLastColumn="0"/>
            <w:tcW w:w="1192" w:type="dxa"/>
            <w:tcBorders>
              <w:left w:val="single" w:sz="18" w:space="0" w:color="auto"/>
              <w:right w:val="double" w:sz="4" w:space="0" w:color="1AB39F" w:themeColor="accent6"/>
            </w:tcBorders>
          </w:tcPr>
          <w:p w14:paraId="5E00EEC4" w14:textId="0627BF2C" w:rsidR="00DE6DA5" w:rsidRDefault="00DE6DA5" w:rsidP="00BE03C2">
            <w:pPr>
              <w:rPr>
                <w:lang w:val="en-CA"/>
              </w:rPr>
            </w:pPr>
            <w:r>
              <w:rPr>
                <w:lang w:val="en-CA"/>
              </w:rPr>
              <w:t>Phone App</w:t>
            </w:r>
          </w:p>
        </w:tc>
        <w:tc>
          <w:tcPr>
            <w:tcW w:w="939" w:type="dxa"/>
            <w:tcBorders>
              <w:top w:val="double" w:sz="4" w:space="0" w:color="1AB39F" w:themeColor="accent6"/>
              <w:left w:val="double" w:sz="4" w:space="0" w:color="1AB39F" w:themeColor="accent6"/>
              <w:bottom w:val="double" w:sz="4" w:space="0" w:color="1AB39F" w:themeColor="accent6"/>
              <w:right w:val="double" w:sz="4" w:space="0" w:color="FEB80A" w:themeColor="accent3"/>
            </w:tcBorders>
          </w:tcPr>
          <w:p w14:paraId="64D4C5BE" w14:textId="6223B7D0" w:rsidR="00DE6DA5" w:rsidRDefault="00DE6DA5" w:rsidP="00BE03C2">
            <w:pPr>
              <w:cnfStyle w:val="000000000000" w:firstRow="0" w:lastRow="0" w:firstColumn="0" w:lastColumn="0" w:oddVBand="0" w:evenVBand="0" w:oddHBand="0" w:evenHBand="0" w:firstRowFirstColumn="0" w:firstRowLastColumn="0" w:lastRowFirstColumn="0" w:lastRowLastColumn="0"/>
              <w:rPr>
                <w:lang w:val="en-CA"/>
              </w:rPr>
            </w:pPr>
            <w:r>
              <w:rPr>
                <w:lang w:val="en-CA"/>
              </w:rPr>
              <w:t>66%</w:t>
            </w:r>
          </w:p>
        </w:tc>
        <w:tc>
          <w:tcPr>
            <w:tcW w:w="940" w:type="dxa"/>
            <w:tcBorders>
              <w:top w:val="double" w:sz="4" w:space="0" w:color="FEB80A" w:themeColor="accent3"/>
              <w:left w:val="double" w:sz="4" w:space="0" w:color="FEB80A" w:themeColor="accent3"/>
              <w:bottom w:val="double" w:sz="4" w:space="0" w:color="FEB80A" w:themeColor="accent3"/>
              <w:right w:val="double" w:sz="4" w:space="0" w:color="EA157A" w:themeColor="accent2"/>
            </w:tcBorders>
          </w:tcPr>
          <w:p w14:paraId="51B3037B" w14:textId="50FF9BEF" w:rsidR="00DE6DA5" w:rsidRDefault="00DE6DA5" w:rsidP="00BE03C2">
            <w:pPr>
              <w:cnfStyle w:val="000000000000" w:firstRow="0" w:lastRow="0" w:firstColumn="0" w:lastColumn="0" w:oddVBand="0" w:evenVBand="0" w:oddHBand="0" w:evenHBand="0" w:firstRowFirstColumn="0" w:firstRowLastColumn="0" w:lastRowFirstColumn="0" w:lastRowLastColumn="0"/>
              <w:rPr>
                <w:lang w:val="en-CA"/>
              </w:rPr>
            </w:pPr>
            <w:r>
              <w:rPr>
                <w:lang w:val="en-CA"/>
              </w:rPr>
              <w:t>24%</w:t>
            </w:r>
          </w:p>
        </w:tc>
        <w:tc>
          <w:tcPr>
            <w:tcW w:w="940" w:type="dxa"/>
            <w:tcBorders>
              <w:top w:val="double" w:sz="4" w:space="0" w:color="EA157A" w:themeColor="accent2"/>
              <w:left w:val="double" w:sz="4" w:space="0" w:color="EA157A" w:themeColor="accent2"/>
              <w:bottom w:val="double" w:sz="4" w:space="0" w:color="EA157A" w:themeColor="accent2"/>
              <w:right w:val="single" w:sz="18" w:space="0" w:color="auto"/>
            </w:tcBorders>
          </w:tcPr>
          <w:p w14:paraId="5B997061" w14:textId="41B6140B" w:rsidR="00DE6DA5" w:rsidRDefault="00DE6DA5" w:rsidP="00BE03C2">
            <w:pPr>
              <w:cnfStyle w:val="000000000000" w:firstRow="0" w:lastRow="0" w:firstColumn="0" w:lastColumn="0" w:oddVBand="0" w:evenVBand="0" w:oddHBand="0" w:evenHBand="0" w:firstRowFirstColumn="0" w:firstRowLastColumn="0" w:lastRowFirstColumn="0" w:lastRowLastColumn="0"/>
              <w:rPr>
                <w:lang w:val="en-CA"/>
              </w:rPr>
            </w:pPr>
            <w:r>
              <w:rPr>
                <w:lang w:val="en-CA"/>
              </w:rPr>
              <w:t>31%</w:t>
            </w:r>
          </w:p>
        </w:tc>
      </w:tr>
      <w:tr w:rsidR="0011315C" w14:paraId="51451F15" w14:textId="77777777" w:rsidTr="005745A6">
        <w:trPr>
          <w:trHeight w:val="516"/>
        </w:trPr>
        <w:tc>
          <w:tcPr>
            <w:cnfStyle w:val="001000000000" w:firstRow="0" w:lastRow="0" w:firstColumn="1" w:lastColumn="0" w:oddVBand="0" w:evenVBand="0" w:oddHBand="0" w:evenHBand="0" w:firstRowFirstColumn="0" w:firstRowLastColumn="0" w:lastRowFirstColumn="0" w:lastRowLastColumn="0"/>
            <w:tcW w:w="1192" w:type="dxa"/>
            <w:tcBorders>
              <w:left w:val="single" w:sz="18" w:space="0" w:color="auto"/>
              <w:bottom w:val="single" w:sz="18" w:space="0" w:color="auto"/>
              <w:right w:val="double" w:sz="4" w:space="0" w:color="1AB39F" w:themeColor="accent6"/>
            </w:tcBorders>
          </w:tcPr>
          <w:p w14:paraId="4BA38C7C" w14:textId="5CFE9C6A" w:rsidR="00DE6DA5" w:rsidRDefault="00DE6DA5" w:rsidP="00BE03C2">
            <w:pPr>
              <w:rPr>
                <w:lang w:val="en-CA"/>
              </w:rPr>
            </w:pPr>
            <w:r>
              <w:rPr>
                <w:lang w:val="en-CA"/>
              </w:rPr>
              <w:t>Website</w:t>
            </w:r>
          </w:p>
        </w:tc>
        <w:tc>
          <w:tcPr>
            <w:tcW w:w="939" w:type="dxa"/>
            <w:tcBorders>
              <w:top w:val="double" w:sz="4" w:space="0" w:color="1AB39F" w:themeColor="accent6"/>
              <w:left w:val="double" w:sz="4" w:space="0" w:color="1AB39F" w:themeColor="accent6"/>
              <w:bottom w:val="single" w:sz="18" w:space="0" w:color="auto"/>
              <w:right w:val="double" w:sz="4" w:space="0" w:color="FEB80A" w:themeColor="accent3"/>
            </w:tcBorders>
          </w:tcPr>
          <w:p w14:paraId="5C5146D7" w14:textId="28A6E410" w:rsidR="00DE6DA5" w:rsidRDefault="00DE6DA5" w:rsidP="00BE03C2">
            <w:pPr>
              <w:cnfStyle w:val="000000000000" w:firstRow="0" w:lastRow="0" w:firstColumn="0" w:lastColumn="0" w:oddVBand="0" w:evenVBand="0" w:oddHBand="0" w:evenHBand="0" w:firstRowFirstColumn="0" w:firstRowLastColumn="0" w:lastRowFirstColumn="0" w:lastRowLastColumn="0"/>
              <w:rPr>
                <w:lang w:val="en-CA"/>
              </w:rPr>
            </w:pPr>
            <w:r>
              <w:rPr>
                <w:lang w:val="en-CA"/>
              </w:rPr>
              <w:t>21%</w:t>
            </w:r>
          </w:p>
        </w:tc>
        <w:tc>
          <w:tcPr>
            <w:tcW w:w="940" w:type="dxa"/>
            <w:tcBorders>
              <w:top w:val="double" w:sz="4" w:space="0" w:color="FEB80A" w:themeColor="accent3"/>
              <w:left w:val="double" w:sz="4" w:space="0" w:color="FEB80A" w:themeColor="accent3"/>
              <w:bottom w:val="single" w:sz="18" w:space="0" w:color="auto"/>
              <w:right w:val="double" w:sz="4" w:space="0" w:color="EA157A" w:themeColor="accent2"/>
            </w:tcBorders>
          </w:tcPr>
          <w:p w14:paraId="35177F1F" w14:textId="7F9E84B1" w:rsidR="00DE6DA5" w:rsidRDefault="00F2631E" w:rsidP="00BE03C2">
            <w:pPr>
              <w:cnfStyle w:val="000000000000" w:firstRow="0" w:lastRow="0" w:firstColumn="0" w:lastColumn="0" w:oddVBand="0" w:evenVBand="0" w:oddHBand="0" w:evenHBand="0" w:firstRowFirstColumn="0" w:firstRowLastColumn="0" w:lastRowFirstColumn="0" w:lastRowLastColumn="0"/>
              <w:rPr>
                <w:lang w:val="en-CA"/>
              </w:rPr>
            </w:pPr>
            <w:r>
              <w:rPr>
                <w:lang w:val="en-CA"/>
              </w:rPr>
              <w:t>29%</w:t>
            </w:r>
          </w:p>
        </w:tc>
        <w:tc>
          <w:tcPr>
            <w:tcW w:w="940" w:type="dxa"/>
            <w:tcBorders>
              <w:top w:val="double" w:sz="4" w:space="0" w:color="EA157A" w:themeColor="accent2"/>
              <w:left w:val="double" w:sz="4" w:space="0" w:color="EA157A" w:themeColor="accent2"/>
              <w:bottom w:val="single" w:sz="18" w:space="0" w:color="auto"/>
              <w:right w:val="single" w:sz="18" w:space="0" w:color="auto"/>
            </w:tcBorders>
          </w:tcPr>
          <w:p w14:paraId="61749A02" w14:textId="2EE77055" w:rsidR="00DE6DA5" w:rsidRDefault="00F2631E" w:rsidP="00BE03C2">
            <w:pPr>
              <w:cnfStyle w:val="000000000000" w:firstRow="0" w:lastRow="0" w:firstColumn="0" w:lastColumn="0" w:oddVBand="0" w:evenVBand="0" w:oddHBand="0" w:evenHBand="0" w:firstRowFirstColumn="0" w:firstRowLastColumn="0" w:lastRowFirstColumn="0" w:lastRowLastColumn="0"/>
              <w:rPr>
                <w:lang w:val="en-CA"/>
              </w:rPr>
            </w:pPr>
            <w:r>
              <w:rPr>
                <w:lang w:val="en-CA"/>
              </w:rPr>
              <w:t>30%</w:t>
            </w:r>
          </w:p>
        </w:tc>
      </w:tr>
    </w:tbl>
    <w:p w14:paraId="19FF24AE" w14:textId="10F9F6AC" w:rsidR="00590304" w:rsidRDefault="00590304" w:rsidP="00590304">
      <w:pPr>
        <w:pStyle w:val="Heading1"/>
        <w:rPr>
          <w:lang w:val="en-CA"/>
        </w:rPr>
      </w:pPr>
      <w:bookmarkStart w:id="18" w:name="_Toc177727444"/>
      <w:r>
        <w:rPr>
          <w:lang w:val="en-CA"/>
        </w:rPr>
        <w:t>Conclusion</w:t>
      </w:r>
      <w:bookmarkEnd w:id="18"/>
      <w:r>
        <w:rPr>
          <w:lang w:val="en-CA"/>
        </w:rPr>
        <w:t xml:space="preserve"> </w:t>
      </w:r>
    </w:p>
    <w:p w14:paraId="169A4EB3" w14:textId="3ADF1528" w:rsidR="00A60877" w:rsidRDefault="00A0533B" w:rsidP="00590304">
      <w:pPr>
        <w:rPr>
          <w:lang w:val="en-CA"/>
        </w:rPr>
      </w:pPr>
      <w:r>
        <w:rPr>
          <w:lang w:val="en-CA"/>
        </w:rPr>
        <w:t xml:space="preserve">In the last 136 years, there have been few advances in the diagnosis of </w:t>
      </w:r>
      <w:r w:rsidR="00CA5784">
        <w:rPr>
          <w:lang w:val="en-CA"/>
        </w:rPr>
        <w:t>schizophrenia</w:t>
      </w:r>
      <w:r>
        <w:rPr>
          <w:lang w:val="en-CA"/>
        </w:rPr>
        <w:t xml:space="preserve">. </w:t>
      </w:r>
      <w:r w:rsidR="00CA5784">
        <w:rPr>
          <w:lang w:val="en-CA"/>
        </w:rPr>
        <w:t>Artificial</w:t>
      </w:r>
      <w:r>
        <w:rPr>
          <w:lang w:val="en-CA"/>
        </w:rPr>
        <w:t xml:space="preserve"> intelligence and machine learning are providing hope that things may improve. </w:t>
      </w:r>
      <w:r w:rsidR="00CA5784">
        <w:rPr>
          <w:lang w:val="en-CA"/>
        </w:rPr>
        <w:t>Earlier</w:t>
      </w:r>
      <w:r>
        <w:rPr>
          <w:lang w:val="en-CA"/>
        </w:rPr>
        <w:t xml:space="preserve"> and </w:t>
      </w:r>
      <w:r w:rsidR="00CA5784">
        <w:rPr>
          <w:lang w:val="en-CA"/>
        </w:rPr>
        <w:t xml:space="preserve">more </w:t>
      </w:r>
      <w:r>
        <w:rPr>
          <w:lang w:val="en-CA"/>
        </w:rPr>
        <w:t xml:space="preserve">accurate diagnosis benefits </w:t>
      </w:r>
      <w:r w:rsidR="00CA5784">
        <w:rPr>
          <w:lang w:val="en-CA"/>
        </w:rPr>
        <w:t>patients</w:t>
      </w:r>
      <w:r w:rsidR="00F336F2">
        <w:rPr>
          <w:lang w:val="en-CA"/>
        </w:rPr>
        <w:t>,</w:t>
      </w:r>
      <w:r>
        <w:rPr>
          <w:lang w:val="en-CA"/>
        </w:rPr>
        <w:t xml:space="preserve"> </w:t>
      </w:r>
      <w:r w:rsidR="00CA5784">
        <w:rPr>
          <w:lang w:val="en-CA"/>
        </w:rPr>
        <w:t>clinicians</w:t>
      </w:r>
      <w:r w:rsidR="00F336F2">
        <w:rPr>
          <w:lang w:val="en-CA"/>
        </w:rPr>
        <w:t xml:space="preserve"> and governments</w:t>
      </w:r>
      <w:r>
        <w:rPr>
          <w:lang w:val="en-CA"/>
        </w:rPr>
        <w:t xml:space="preserve">. </w:t>
      </w:r>
    </w:p>
    <w:p w14:paraId="1B3B661E" w14:textId="77777777" w:rsidR="00A60877" w:rsidRDefault="00A60877">
      <w:pPr>
        <w:rPr>
          <w:lang w:val="en-CA"/>
        </w:rPr>
      </w:pPr>
      <w:r>
        <w:rPr>
          <w:lang w:val="en-CA"/>
        </w:rPr>
        <w:br w:type="page"/>
      </w:r>
    </w:p>
    <w:bookmarkStart w:id="19" w:name="_Toc177727445" w:displacedByCustomXml="next"/>
    <w:sdt>
      <w:sdtPr>
        <w:rPr>
          <w:rFonts w:asciiTheme="minorHAnsi" w:eastAsiaTheme="minorHAnsi" w:hAnsiTheme="minorHAnsi" w:cstheme="minorBidi"/>
          <w:color w:val="595959" w:themeColor="text1" w:themeTint="A6"/>
          <w:sz w:val="22"/>
        </w:rPr>
        <w:id w:val="1251238865"/>
        <w:docPartObj>
          <w:docPartGallery w:val="Bibliographies"/>
          <w:docPartUnique/>
        </w:docPartObj>
      </w:sdtPr>
      <w:sdtContent>
        <w:p w14:paraId="1C3FE16C" w14:textId="4646CD9A" w:rsidR="004B7DF2" w:rsidRDefault="004B7DF2">
          <w:pPr>
            <w:pStyle w:val="Heading1"/>
          </w:pPr>
          <w:r>
            <w:t>References</w:t>
          </w:r>
          <w:bookmarkEnd w:id="19"/>
        </w:p>
        <w:sdt>
          <w:sdtPr>
            <w:id w:val="-573587230"/>
            <w:bibliography/>
          </w:sdtPr>
          <w:sdtContent>
            <w:p w14:paraId="2D7CB360" w14:textId="77777777" w:rsidR="004B7DF2" w:rsidRDefault="004B7DF2" w:rsidP="004B7DF2">
              <w:pPr>
                <w:pStyle w:val="Bibliography"/>
                <w:ind w:left="720" w:hanging="720"/>
                <w:rPr>
                  <w:noProof/>
                  <w:sz w:val="24"/>
                  <w:szCs w:val="24"/>
                </w:rPr>
              </w:pPr>
              <w:r>
                <w:fldChar w:fldCharType="begin"/>
              </w:r>
              <w:r>
                <w:instrText xml:space="preserve"> BIBLIOGRAPHY </w:instrText>
              </w:r>
              <w:r>
                <w:fldChar w:fldCharType="separate"/>
              </w:r>
              <w:r>
                <w:rPr>
                  <w:noProof/>
                </w:rPr>
                <w:t xml:space="preserve">Argolo, F. a. (2020). {Lowering costs for large-scale screening in psychosis: a systematic review and meta-analysis of performance and value of information for speech-based psychiatric evaluation. (S. Brasil, Ed.) </w:t>
              </w:r>
              <w:r>
                <w:rPr>
                  <w:i/>
                  <w:iCs/>
                  <w:noProof/>
                </w:rPr>
                <w:t>Brazilian Journal of Psychiatry, 42</w:t>
              </w:r>
              <w:r>
                <w:rPr>
                  <w:noProof/>
                </w:rPr>
                <w:t>(6), 673--686.</w:t>
              </w:r>
            </w:p>
            <w:p w14:paraId="23FA2CB7" w14:textId="55814AC0" w:rsidR="004B7DF2" w:rsidRDefault="004B7DF2" w:rsidP="004B7DF2">
              <w:pPr>
                <w:pStyle w:val="Bibliography"/>
                <w:ind w:left="720" w:hanging="720"/>
                <w:rPr>
                  <w:noProof/>
                </w:rPr>
              </w:pPr>
              <w:r>
                <w:rPr>
                  <w:noProof/>
                </w:rPr>
                <w:t xml:space="preserve">Association, A. P. (2013). </w:t>
              </w:r>
              <w:r>
                <w:rPr>
                  <w:i/>
                  <w:iCs/>
                  <w:noProof/>
                </w:rPr>
                <w:t>Diagnostic and statistical manual of mental disorders (</w:t>
              </w:r>
              <w:r w:rsidR="00E10725">
                <w:rPr>
                  <w:i/>
                  <w:iCs/>
                  <w:noProof/>
                </w:rPr>
                <w:t>.</w:t>
              </w:r>
              <w:r>
                <w:rPr>
                  <w:i/>
                  <w:iCs/>
                  <w:noProof/>
                </w:rPr>
                <w:t>5th ed.).</w:t>
              </w:r>
              <w:r>
                <w:rPr>
                  <w:noProof/>
                </w:rPr>
                <w:t xml:space="preserve"> doi:https://doi.org/10.1176/appi.books.9780890425596.CautionaryStatement</w:t>
              </w:r>
            </w:p>
            <w:p w14:paraId="4F921CDB" w14:textId="77777777" w:rsidR="004B7DF2" w:rsidRDefault="004B7DF2" w:rsidP="004B7DF2">
              <w:pPr>
                <w:pStyle w:val="Bibliography"/>
                <w:ind w:left="720" w:hanging="720"/>
                <w:rPr>
                  <w:noProof/>
                </w:rPr>
              </w:pPr>
              <w:r>
                <w:rPr>
                  <w:noProof/>
                </w:rPr>
                <w:t xml:space="preserve">BBC. (2017). Canada man who beheaded bus passenger granted freedom. </w:t>
              </w:r>
              <w:r>
                <w:rPr>
                  <w:i/>
                  <w:iCs/>
                  <w:noProof/>
                </w:rPr>
                <w:t>BBC News</w:t>
              </w:r>
              <w:r>
                <w:rPr>
                  <w:noProof/>
                </w:rPr>
                <w:t>. Retrieved from https://www.bbc.com/news/world-us-canada-38945061</w:t>
              </w:r>
            </w:p>
            <w:p w14:paraId="3369D620" w14:textId="77777777" w:rsidR="004B7DF2" w:rsidRDefault="004B7DF2" w:rsidP="004B7DF2">
              <w:pPr>
                <w:pStyle w:val="Bibliography"/>
                <w:ind w:left="720" w:hanging="720"/>
                <w:rPr>
                  <w:noProof/>
                </w:rPr>
              </w:pPr>
              <w:r>
                <w:rPr>
                  <w:noProof/>
                </w:rPr>
                <w:t xml:space="preserve">Brederoo, S. a. (2021). Implementation of automatic speech analysis for early detection of psychiatric symptoms: what do patients want? </w:t>
              </w:r>
              <w:r>
                <w:rPr>
                  <w:i/>
                  <w:iCs/>
                  <w:noProof/>
                </w:rPr>
                <w:t>Journal of psychiatric research, 142</w:t>
              </w:r>
              <w:r>
                <w:rPr>
                  <w:noProof/>
                </w:rPr>
                <w:t>, 299--301.</w:t>
              </w:r>
            </w:p>
            <w:p w14:paraId="7E4857EC" w14:textId="77777777" w:rsidR="004B7DF2" w:rsidRDefault="004B7DF2" w:rsidP="004B7DF2">
              <w:pPr>
                <w:pStyle w:val="Bibliography"/>
                <w:ind w:left="720" w:hanging="720"/>
                <w:rPr>
                  <w:noProof/>
                </w:rPr>
              </w:pPr>
              <w:r>
                <w:rPr>
                  <w:noProof/>
                </w:rPr>
                <w:t xml:space="preserve">Canada, G. o. (2020). </w:t>
              </w:r>
              <w:r>
                <w:rPr>
                  <w:i/>
                  <w:iCs/>
                  <w:noProof/>
                </w:rPr>
                <w:t>Schizophrenia in Canada</w:t>
              </w:r>
              <w:r>
                <w:rPr>
                  <w:noProof/>
                </w:rPr>
                <w:t>. Retrieved 09 20, 2024, from Statistics Canada: https://www.canada.ca/en/public-health/services/publications/diseases-conditions/schizophrenia-canada.html</w:t>
              </w:r>
            </w:p>
            <w:p w14:paraId="3861F1D2" w14:textId="77777777" w:rsidR="004B7DF2" w:rsidRDefault="004B7DF2" w:rsidP="004B7DF2">
              <w:pPr>
                <w:pStyle w:val="Bibliography"/>
                <w:ind w:left="720" w:hanging="720"/>
                <w:rPr>
                  <w:noProof/>
                </w:rPr>
              </w:pPr>
              <w:r>
                <w:rPr>
                  <w:noProof/>
                </w:rPr>
                <w:t xml:space="preserve">Canada, S. S. (2018). </w:t>
              </w:r>
              <w:r>
                <w:rPr>
                  <w:i/>
                  <w:iCs/>
                  <w:noProof/>
                </w:rPr>
                <w:t>About</w:t>
              </w:r>
              <w:r>
                <w:rPr>
                  <w:noProof/>
                </w:rPr>
                <w:t>. Retrieved 09 19, 2024, from Schizophrenia Society of Canada: https://schizophrenia.ca/about/</w:t>
              </w:r>
            </w:p>
            <w:p w14:paraId="2086CD26" w14:textId="77777777" w:rsidR="004B7DF2" w:rsidRDefault="004B7DF2" w:rsidP="004B7DF2">
              <w:pPr>
                <w:pStyle w:val="Bibliography"/>
                <w:ind w:left="720" w:hanging="720"/>
                <w:rPr>
                  <w:noProof/>
                </w:rPr>
              </w:pPr>
              <w:r>
                <w:rPr>
                  <w:noProof/>
                </w:rPr>
                <w:t xml:space="preserve">Corcoran, C. M. (2020). Using language processing and speech analysis for the identification of psychosis and </w:t>
              </w:r>
              <w:r>
                <w:rPr>
                  <w:noProof/>
                </w:rPr>
                <w:t xml:space="preserve">other disorders. (Elsevier, Ed.) </w:t>
              </w:r>
              <w:r>
                <w:rPr>
                  <w:i/>
                  <w:iCs/>
                  <w:noProof/>
                </w:rPr>
                <w:t>Biological Psychiatry: Cognitive Neuroscience and Neuroimaging, 5</w:t>
              </w:r>
              <w:r>
                <w:rPr>
                  <w:noProof/>
                </w:rPr>
                <w:t>(8), 770--779.</w:t>
              </w:r>
            </w:p>
            <w:p w14:paraId="6E78E5B2" w14:textId="77777777" w:rsidR="004B7DF2" w:rsidRDefault="004B7DF2" w:rsidP="004B7DF2">
              <w:pPr>
                <w:pStyle w:val="Bibliography"/>
                <w:ind w:left="720" w:hanging="720"/>
                <w:rPr>
                  <w:noProof/>
                </w:rPr>
              </w:pPr>
              <w:r>
                <w:rPr>
                  <w:noProof/>
                </w:rPr>
                <w:t xml:space="preserve">Erin L. George, M. (n.d.). </w:t>
              </w:r>
              <w:r>
                <w:rPr>
                  <w:i/>
                  <w:iCs/>
                  <w:noProof/>
                </w:rPr>
                <w:t>Historical and Contemporary Understandings of Schizophrenia</w:t>
              </w:r>
              <w:r>
                <w:rPr>
                  <w:noProof/>
                </w:rPr>
                <w:t>. Retrieved 2024, from Mentalhelp.net.</w:t>
              </w:r>
            </w:p>
            <w:p w14:paraId="2F10D507" w14:textId="77777777" w:rsidR="004B7DF2" w:rsidRDefault="004B7DF2" w:rsidP="004B7DF2">
              <w:pPr>
                <w:pStyle w:val="Bibliography"/>
                <w:ind w:left="720" w:hanging="720"/>
                <w:rPr>
                  <w:noProof/>
                </w:rPr>
              </w:pPr>
              <w:r>
                <w:rPr>
                  <w:noProof/>
                </w:rPr>
                <w:t xml:space="preserve">Li, R. a. (2016). Why sex differences in schizophrenia? </w:t>
              </w:r>
              <w:r>
                <w:rPr>
                  <w:i/>
                  <w:iCs/>
                  <w:noProof/>
                </w:rPr>
                <w:t>Journal of translational neuroscience, 1</w:t>
              </w:r>
              <w:r>
                <w:rPr>
                  <w:noProof/>
                </w:rPr>
                <w:t>(1), 37. Retrieved from https://www.ncbi.nlm.nih.gov/pmc/articles/PMC5688947/</w:t>
              </w:r>
            </w:p>
            <w:p w14:paraId="59B7A016" w14:textId="1DEA72E7" w:rsidR="004B7DF2" w:rsidRDefault="004B7DF2" w:rsidP="004B7DF2">
              <w:r>
                <w:rPr>
                  <w:b/>
                  <w:bCs/>
                  <w:noProof/>
                </w:rPr>
                <w:fldChar w:fldCharType="end"/>
              </w:r>
            </w:p>
          </w:sdtContent>
        </w:sdt>
      </w:sdtContent>
    </w:sdt>
    <w:p w14:paraId="0259675D" w14:textId="77777777" w:rsidR="00590304" w:rsidRPr="00590304" w:rsidRDefault="00590304" w:rsidP="00590304">
      <w:pPr>
        <w:rPr>
          <w:lang w:val="en-CA"/>
        </w:rPr>
      </w:pPr>
    </w:p>
    <w:sectPr w:rsidR="00590304" w:rsidRPr="00590304" w:rsidSect="00F336F2">
      <w:type w:val="continuous"/>
      <w:pgSz w:w="12240" w:h="15840"/>
      <w:pgMar w:top="1440" w:right="1440" w:bottom="1440" w:left="1440" w:header="720" w:footer="720" w:gutter="0"/>
      <w:pgNumType w:start="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EA9A55" w14:textId="77777777" w:rsidR="00F30EE6" w:rsidRDefault="00F30EE6" w:rsidP="00C6554A">
      <w:pPr>
        <w:spacing w:before="0" w:after="0" w:line="240" w:lineRule="auto"/>
      </w:pPr>
      <w:r>
        <w:separator/>
      </w:r>
    </w:p>
  </w:endnote>
  <w:endnote w:type="continuationSeparator" w:id="0">
    <w:p w14:paraId="395498BB" w14:textId="77777777" w:rsidR="00F30EE6" w:rsidRDefault="00F30EE6"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E974DA" w14:textId="77777777" w:rsidR="00E10725" w:rsidRDefault="00E107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0E9B62" w14:textId="77777777" w:rsidR="00E10725" w:rsidRDefault="00E107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37C55" w14:textId="77777777" w:rsidR="00E10725" w:rsidRDefault="00E10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23E42" w14:textId="77777777" w:rsidR="00F30EE6" w:rsidRDefault="00F30EE6" w:rsidP="00C6554A">
      <w:pPr>
        <w:spacing w:before="0" w:after="0" w:line="240" w:lineRule="auto"/>
      </w:pPr>
      <w:r>
        <w:separator/>
      </w:r>
    </w:p>
  </w:footnote>
  <w:footnote w:type="continuationSeparator" w:id="0">
    <w:p w14:paraId="7D52799E" w14:textId="77777777" w:rsidR="00F30EE6" w:rsidRDefault="00F30EE6"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E59D3E" w14:textId="77777777" w:rsidR="00E10725" w:rsidRDefault="00E107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7BE51" w14:textId="77777777" w:rsidR="00E10725" w:rsidRDefault="00E1072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2392310"/>
      <w:docPartObj>
        <w:docPartGallery w:val="Watermarks"/>
        <w:docPartUnique/>
      </w:docPartObj>
    </w:sdtPr>
    <w:sdtContent>
      <w:p w14:paraId="57146104" w14:textId="34A73DBF" w:rsidR="00E10725" w:rsidRDefault="00000000">
        <w:pPr>
          <w:pStyle w:val="Header"/>
        </w:pPr>
        <w:r>
          <w:rPr>
            <w:noProof/>
          </w:rPr>
          <w:pict w14:anchorId="7437EAE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1032"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034230743">
    <w:abstractNumId w:val="9"/>
  </w:num>
  <w:num w:numId="2" w16cid:durableId="341518557">
    <w:abstractNumId w:val="8"/>
  </w:num>
  <w:num w:numId="3" w16cid:durableId="1906233">
    <w:abstractNumId w:val="8"/>
  </w:num>
  <w:num w:numId="4" w16cid:durableId="344329961">
    <w:abstractNumId w:val="9"/>
  </w:num>
  <w:num w:numId="5" w16cid:durableId="1281650527">
    <w:abstractNumId w:val="12"/>
  </w:num>
  <w:num w:numId="6" w16cid:durableId="133641718">
    <w:abstractNumId w:val="10"/>
  </w:num>
  <w:num w:numId="7" w16cid:durableId="684327528">
    <w:abstractNumId w:val="11"/>
  </w:num>
  <w:num w:numId="8" w16cid:durableId="607467815">
    <w:abstractNumId w:val="7"/>
  </w:num>
  <w:num w:numId="9" w16cid:durableId="321472738">
    <w:abstractNumId w:val="6"/>
  </w:num>
  <w:num w:numId="10" w16cid:durableId="136654630">
    <w:abstractNumId w:val="5"/>
  </w:num>
  <w:num w:numId="11" w16cid:durableId="405735500">
    <w:abstractNumId w:val="4"/>
  </w:num>
  <w:num w:numId="12" w16cid:durableId="1112824828">
    <w:abstractNumId w:val="3"/>
  </w:num>
  <w:num w:numId="13" w16cid:durableId="526676622">
    <w:abstractNumId w:val="2"/>
  </w:num>
  <w:num w:numId="14" w16cid:durableId="901788940">
    <w:abstractNumId w:val="1"/>
  </w:num>
  <w:num w:numId="15" w16cid:durableId="52305512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avita Mitra">
    <w15:presenceInfo w15:providerId="AD" w15:userId="S::smitra38@NorQuest.ca::7bab45e3-7f5f-45fa-b28c-7f73163a46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attachedTemplate r:id="rId1"/>
  <w:trackRevisions/>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D9"/>
    <w:rsid w:val="00070482"/>
    <w:rsid w:val="000716E4"/>
    <w:rsid w:val="000D1F4F"/>
    <w:rsid w:val="000D236A"/>
    <w:rsid w:val="000F6CFA"/>
    <w:rsid w:val="0011315C"/>
    <w:rsid w:val="00152AC4"/>
    <w:rsid w:val="001574D7"/>
    <w:rsid w:val="001C68F5"/>
    <w:rsid w:val="002332FE"/>
    <w:rsid w:val="002554CD"/>
    <w:rsid w:val="00270724"/>
    <w:rsid w:val="00293B83"/>
    <w:rsid w:val="002B4294"/>
    <w:rsid w:val="00333D0D"/>
    <w:rsid w:val="0034381B"/>
    <w:rsid w:val="00360429"/>
    <w:rsid w:val="00363D43"/>
    <w:rsid w:val="00376425"/>
    <w:rsid w:val="003920DE"/>
    <w:rsid w:val="003A456A"/>
    <w:rsid w:val="003C7185"/>
    <w:rsid w:val="004415B5"/>
    <w:rsid w:val="00473487"/>
    <w:rsid w:val="004B7DF2"/>
    <w:rsid w:val="004C049F"/>
    <w:rsid w:val="005000E2"/>
    <w:rsid w:val="005201CE"/>
    <w:rsid w:val="005564C7"/>
    <w:rsid w:val="00556696"/>
    <w:rsid w:val="005745A6"/>
    <w:rsid w:val="00575F98"/>
    <w:rsid w:val="00590304"/>
    <w:rsid w:val="006000A9"/>
    <w:rsid w:val="00657DD9"/>
    <w:rsid w:val="006A3CE7"/>
    <w:rsid w:val="007111F1"/>
    <w:rsid w:val="00761835"/>
    <w:rsid w:val="007D1281"/>
    <w:rsid w:val="00801107"/>
    <w:rsid w:val="00803D90"/>
    <w:rsid w:val="00881224"/>
    <w:rsid w:val="008D19D9"/>
    <w:rsid w:val="008F491A"/>
    <w:rsid w:val="00907E2C"/>
    <w:rsid w:val="00923228"/>
    <w:rsid w:val="009348FD"/>
    <w:rsid w:val="00961346"/>
    <w:rsid w:val="00A0533B"/>
    <w:rsid w:val="00A1463A"/>
    <w:rsid w:val="00A52384"/>
    <w:rsid w:val="00A60877"/>
    <w:rsid w:val="00A6694A"/>
    <w:rsid w:val="00A86B2F"/>
    <w:rsid w:val="00AB163F"/>
    <w:rsid w:val="00AB674B"/>
    <w:rsid w:val="00AD07C9"/>
    <w:rsid w:val="00AD096D"/>
    <w:rsid w:val="00AF7366"/>
    <w:rsid w:val="00B71751"/>
    <w:rsid w:val="00BA2AE5"/>
    <w:rsid w:val="00BE03C2"/>
    <w:rsid w:val="00C237EA"/>
    <w:rsid w:val="00C36A5D"/>
    <w:rsid w:val="00C6554A"/>
    <w:rsid w:val="00CA175D"/>
    <w:rsid w:val="00CA24FD"/>
    <w:rsid w:val="00CA5784"/>
    <w:rsid w:val="00CD4C8C"/>
    <w:rsid w:val="00CE689F"/>
    <w:rsid w:val="00D200CD"/>
    <w:rsid w:val="00D24ACE"/>
    <w:rsid w:val="00D53619"/>
    <w:rsid w:val="00D64BA3"/>
    <w:rsid w:val="00D830A1"/>
    <w:rsid w:val="00DA32A7"/>
    <w:rsid w:val="00DE6DA5"/>
    <w:rsid w:val="00E10725"/>
    <w:rsid w:val="00E13657"/>
    <w:rsid w:val="00E4342E"/>
    <w:rsid w:val="00E5062C"/>
    <w:rsid w:val="00E732D1"/>
    <w:rsid w:val="00E942B4"/>
    <w:rsid w:val="00E95178"/>
    <w:rsid w:val="00E956D5"/>
    <w:rsid w:val="00ED7C44"/>
    <w:rsid w:val="00EF5AE0"/>
    <w:rsid w:val="00F025E7"/>
    <w:rsid w:val="00F2631E"/>
    <w:rsid w:val="00F30EE6"/>
    <w:rsid w:val="00F336F2"/>
    <w:rsid w:val="00F417AA"/>
    <w:rsid w:val="00F42E67"/>
    <w:rsid w:val="00F603F2"/>
    <w:rsid w:val="00F7633F"/>
    <w:rsid w:val="00F80E56"/>
    <w:rsid w:val="00FE1848"/>
    <w:rsid w:val="00FF0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118B74"/>
  <w15:chartTrackingRefBased/>
  <w15:docId w15:val="{D4AD6DF2-E782-4E09-9ECF-C07C2782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761835"/>
    <w:rPr>
      <w:color w:val="605E5C"/>
      <w:shd w:val="clear" w:color="auto" w:fill="E1DFDD"/>
    </w:rPr>
  </w:style>
  <w:style w:type="character" w:styleId="FootnoteReference">
    <w:name w:val="footnote reference"/>
    <w:basedOn w:val="DefaultParagraphFont"/>
    <w:uiPriority w:val="99"/>
    <w:semiHidden/>
    <w:unhideWhenUsed/>
    <w:rsid w:val="00070482"/>
    <w:rPr>
      <w:vertAlign w:val="superscript"/>
    </w:rPr>
  </w:style>
  <w:style w:type="table" w:styleId="TableGrid">
    <w:name w:val="Table Grid"/>
    <w:basedOn w:val="TableNormal"/>
    <w:uiPriority w:val="39"/>
    <w:rsid w:val="00DE6DA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F2631E"/>
    <w:pPr>
      <w:spacing w:after="0" w:line="240" w:lineRule="auto"/>
    </w:pPr>
    <w:tblPr>
      <w:tblStyleRowBandSize w:val="1"/>
      <w:tblStyleColBandSize w:val="1"/>
      <w:tblBorders>
        <w:top w:val="single" w:sz="4" w:space="0" w:color="94EFE3" w:themeColor="accent6" w:themeTint="66"/>
        <w:left w:val="single" w:sz="4" w:space="0" w:color="94EFE3" w:themeColor="accent6" w:themeTint="66"/>
        <w:bottom w:val="single" w:sz="4" w:space="0" w:color="94EFE3" w:themeColor="accent6" w:themeTint="66"/>
        <w:right w:val="single" w:sz="4" w:space="0" w:color="94EFE3" w:themeColor="accent6" w:themeTint="66"/>
        <w:insideH w:val="single" w:sz="4" w:space="0" w:color="94EFE3" w:themeColor="accent6" w:themeTint="66"/>
        <w:insideV w:val="single" w:sz="4" w:space="0" w:color="94EFE3" w:themeColor="accent6" w:themeTint="66"/>
      </w:tblBorders>
    </w:tblPr>
    <w:tblStylePr w:type="firstRow">
      <w:rPr>
        <w:b/>
        <w:bCs/>
      </w:rPr>
      <w:tblPr/>
      <w:tcPr>
        <w:tcBorders>
          <w:bottom w:val="single" w:sz="12" w:space="0" w:color="5FE7D5" w:themeColor="accent6" w:themeTint="99"/>
        </w:tcBorders>
      </w:tcPr>
    </w:tblStylePr>
    <w:tblStylePr w:type="lastRow">
      <w:rPr>
        <w:b/>
        <w:bCs/>
      </w:rPr>
      <w:tblPr/>
      <w:tcPr>
        <w:tcBorders>
          <w:top w:val="double" w:sz="2" w:space="0" w:color="5FE7D5" w:themeColor="accent6"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F2631E"/>
    <w:pPr>
      <w:spacing w:after="0" w:line="240" w:lineRule="auto"/>
    </w:pPr>
    <w:tblPr>
      <w:tblStyleRowBandSize w:val="1"/>
      <w:tblStyleColBandSize w:val="1"/>
      <w:tblBorders>
        <w:top w:val="single" w:sz="4" w:space="0" w:color="8BE5FF" w:themeColor="accent4" w:themeTint="66"/>
        <w:left w:val="single" w:sz="4" w:space="0" w:color="8BE5FF" w:themeColor="accent4" w:themeTint="66"/>
        <w:bottom w:val="single" w:sz="4" w:space="0" w:color="8BE5FF" w:themeColor="accent4" w:themeTint="66"/>
        <w:right w:val="single" w:sz="4" w:space="0" w:color="8BE5FF" w:themeColor="accent4" w:themeTint="66"/>
        <w:insideH w:val="single" w:sz="4" w:space="0" w:color="8BE5FF" w:themeColor="accent4" w:themeTint="66"/>
        <w:insideV w:val="single" w:sz="4" w:space="0" w:color="8BE5FF" w:themeColor="accent4" w:themeTint="66"/>
      </w:tblBorders>
    </w:tblPr>
    <w:tblStylePr w:type="firstRow">
      <w:rPr>
        <w:b/>
        <w:bCs/>
      </w:rPr>
      <w:tblPr/>
      <w:tcPr>
        <w:tcBorders>
          <w:bottom w:val="single" w:sz="12" w:space="0" w:color="51D9FF" w:themeColor="accent4" w:themeTint="99"/>
        </w:tcBorders>
      </w:tcPr>
    </w:tblStylePr>
    <w:tblStylePr w:type="lastRow">
      <w:rPr>
        <w:b/>
        <w:bCs/>
      </w:rPr>
      <w:tblPr/>
      <w:tcPr>
        <w:tcBorders>
          <w:top w:val="double" w:sz="2" w:space="0" w:color="51D9FF"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11315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4B7DF2"/>
  </w:style>
  <w:style w:type="paragraph" w:styleId="TOCHeading">
    <w:name w:val="TOC Heading"/>
    <w:basedOn w:val="Heading1"/>
    <w:next w:val="Normal"/>
    <w:uiPriority w:val="39"/>
    <w:unhideWhenUsed/>
    <w:qFormat/>
    <w:rsid w:val="004B7DF2"/>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4B7DF2"/>
    <w:pPr>
      <w:spacing w:after="100"/>
    </w:pPr>
  </w:style>
  <w:style w:type="paragraph" w:styleId="TOC2">
    <w:name w:val="toc 2"/>
    <w:basedOn w:val="Normal"/>
    <w:next w:val="Normal"/>
    <w:autoRedefine/>
    <w:uiPriority w:val="39"/>
    <w:unhideWhenUsed/>
    <w:rsid w:val="004B7DF2"/>
    <w:pPr>
      <w:spacing w:after="100"/>
      <w:ind w:left="220"/>
    </w:pPr>
  </w:style>
  <w:style w:type="paragraph" w:styleId="TOC3">
    <w:name w:val="toc 3"/>
    <w:basedOn w:val="Normal"/>
    <w:next w:val="Normal"/>
    <w:autoRedefine/>
    <w:uiPriority w:val="39"/>
    <w:unhideWhenUsed/>
    <w:rsid w:val="004B7DF2"/>
    <w:pPr>
      <w:spacing w:after="100"/>
      <w:ind w:left="440"/>
    </w:pPr>
  </w:style>
  <w:style w:type="paragraph" w:styleId="Revision">
    <w:name w:val="Revision"/>
    <w:hidden/>
    <w:uiPriority w:val="99"/>
    <w:semiHidden/>
    <w:rsid w:val="00F7633F"/>
    <w:pPr>
      <w:spacing w:before="0"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477295">
      <w:bodyDiv w:val="1"/>
      <w:marLeft w:val="0"/>
      <w:marRight w:val="0"/>
      <w:marTop w:val="0"/>
      <w:marBottom w:val="0"/>
      <w:divBdr>
        <w:top w:val="none" w:sz="0" w:space="0" w:color="auto"/>
        <w:left w:val="none" w:sz="0" w:space="0" w:color="auto"/>
        <w:bottom w:val="none" w:sz="0" w:space="0" w:color="auto"/>
        <w:right w:val="none" w:sz="0" w:space="0" w:color="auto"/>
      </w:divBdr>
    </w:div>
    <w:div w:id="432753112">
      <w:bodyDiv w:val="1"/>
      <w:marLeft w:val="0"/>
      <w:marRight w:val="0"/>
      <w:marTop w:val="0"/>
      <w:marBottom w:val="0"/>
      <w:divBdr>
        <w:top w:val="none" w:sz="0" w:space="0" w:color="auto"/>
        <w:left w:val="none" w:sz="0" w:space="0" w:color="auto"/>
        <w:bottom w:val="none" w:sz="0" w:space="0" w:color="auto"/>
        <w:right w:val="none" w:sz="0" w:space="0" w:color="auto"/>
      </w:divBdr>
    </w:div>
    <w:div w:id="493689594">
      <w:bodyDiv w:val="1"/>
      <w:marLeft w:val="0"/>
      <w:marRight w:val="0"/>
      <w:marTop w:val="0"/>
      <w:marBottom w:val="0"/>
      <w:divBdr>
        <w:top w:val="none" w:sz="0" w:space="0" w:color="auto"/>
        <w:left w:val="none" w:sz="0" w:space="0" w:color="auto"/>
        <w:bottom w:val="none" w:sz="0" w:space="0" w:color="auto"/>
        <w:right w:val="none" w:sz="0" w:space="0" w:color="auto"/>
      </w:divBdr>
    </w:div>
    <w:div w:id="550311661">
      <w:bodyDiv w:val="1"/>
      <w:marLeft w:val="0"/>
      <w:marRight w:val="0"/>
      <w:marTop w:val="0"/>
      <w:marBottom w:val="0"/>
      <w:divBdr>
        <w:top w:val="none" w:sz="0" w:space="0" w:color="auto"/>
        <w:left w:val="none" w:sz="0" w:space="0" w:color="auto"/>
        <w:bottom w:val="none" w:sz="0" w:space="0" w:color="auto"/>
        <w:right w:val="none" w:sz="0" w:space="0" w:color="auto"/>
      </w:divBdr>
    </w:div>
    <w:div w:id="696465606">
      <w:bodyDiv w:val="1"/>
      <w:marLeft w:val="0"/>
      <w:marRight w:val="0"/>
      <w:marTop w:val="0"/>
      <w:marBottom w:val="0"/>
      <w:divBdr>
        <w:top w:val="none" w:sz="0" w:space="0" w:color="auto"/>
        <w:left w:val="none" w:sz="0" w:space="0" w:color="auto"/>
        <w:bottom w:val="none" w:sz="0" w:space="0" w:color="auto"/>
        <w:right w:val="none" w:sz="0" w:space="0" w:color="auto"/>
      </w:divBdr>
    </w:div>
    <w:div w:id="804927640">
      <w:bodyDiv w:val="1"/>
      <w:marLeft w:val="0"/>
      <w:marRight w:val="0"/>
      <w:marTop w:val="0"/>
      <w:marBottom w:val="0"/>
      <w:divBdr>
        <w:top w:val="none" w:sz="0" w:space="0" w:color="auto"/>
        <w:left w:val="none" w:sz="0" w:space="0" w:color="auto"/>
        <w:bottom w:val="none" w:sz="0" w:space="0" w:color="auto"/>
        <w:right w:val="none" w:sz="0" w:space="0" w:color="auto"/>
      </w:divBdr>
    </w:div>
    <w:div w:id="862014165">
      <w:bodyDiv w:val="1"/>
      <w:marLeft w:val="0"/>
      <w:marRight w:val="0"/>
      <w:marTop w:val="0"/>
      <w:marBottom w:val="0"/>
      <w:divBdr>
        <w:top w:val="none" w:sz="0" w:space="0" w:color="auto"/>
        <w:left w:val="none" w:sz="0" w:space="0" w:color="auto"/>
        <w:bottom w:val="none" w:sz="0" w:space="0" w:color="auto"/>
        <w:right w:val="none" w:sz="0" w:space="0" w:color="auto"/>
      </w:divBdr>
    </w:div>
    <w:div w:id="991642625">
      <w:bodyDiv w:val="1"/>
      <w:marLeft w:val="0"/>
      <w:marRight w:val="0"/>
      <w:marTop w:val="0"/>
      <w:marBottom w:val="0"/>
      <w:divBdr>
        <w:top w:val="none" w:sz="0" w:space="0" w:color="auto"/>
        <w:left w:val="none" w:sz="0" w:space="0" w:color="auto"/>
        <w:bottom w:val="none" w:sz="0" w:space="0" w:color="auto"/>
        <w:right w:val="none" w:sz="0" w:space="0" w:color="auto"/>
      </w:divBdr>
    </w:div>
    <w:div w:id="1133789678">
      <w:bodyDiv w:val="1"/>
      <w:marLeft w:val="0"/>
      <w:marRight w:val="0"/>
      <w:marTop w:val="0"/>
      <w:marBottom w:val="0"/>
      <w:divBdr>
        <w:top w:val="none" w:sz="0" w:space="0" w:color="auto"/>
        <w:left w:val="none" w:sz="0" w:space="0" w:color="auto"/>
        <w:bottom w:val="none" w:sz="0" w:space="0" w:color="auto"/>
        <w:right w:val="none" w:sz="0" w:space="0" w:color="auto"/>
      </w:divBdr>
    </w:div>
    <w:div w:id="1182356358">
      <w:bodyDiv w:val="1"/>
      <w:marLeft w:val="0"/>
      <w:marRight w:val="0"/>
      <w:marTop w:val="0"/>
      <w:marBottom w:val="0"/>
      <w:divBdr>
        <w:top w:val="none" w:sz="0" w:space="0" w:color="auto"/>
        <w:left w:val="none" w:sz="0" w:space="0" w:color="auto"/>
        <w:bottom w:val="none" w:sz="0" w:space="0" w:color="auto"/>
        <w:right w:val="none" w:sz="0" w:space="0" w:color="auto"/>
      </w:divBdr>
    </w:div>
    <w:div w:id="1357653905">
      <w:bodyDiv w:val="1"/>
      <w:marLeft w:val="0"/>
      <w:marRight w:val="0"/>
      <w:marTop w:val="0"/>
      <w:marBottom w:val="0"/>
      <w:divBdr>
        <w:top w:val="none" w:sz="0" w:space="0" w:color="auto"/>
        <w:left w:val="none" w:sz="0" w:space="0" w:color="auto"/>
        <w:bottom w:val="none" w:sz="0" w:space="0" w:color="auto"/>
        <w:right w:val="none" w:sz="0" w:space="0" w:color="auto"/>
      </w:divBdr>
    </w:div>
    <w:div w:id="1380782576">
      <w:bodyDiv w:val="1"/>
      <w:marLeft w:val="0"/>
      <w:marRight w:val="0"/>
      <w:marTop w:val="0"/>
      <w:marBottom w:val="0"/>
      <w:divBdr>
        <w:top w:val="none" w:sz="0" w:space="0" w:color="auto"/>
        <w:left w:val="none" w:sz="0" w:space="0" w:color="auto"/>
        <w:bottom w:val="none" w:sz="0" w:space="0" w:color="auto"/>
        <w:right w:val="none" w:sz="0" w:space="0" w:color="auto"/>
      </w:divBdr>
    </w:div>
    <w:div w:id="1408385133">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608195535">
      <w:bodyDiv w:val="1"/>
      <w:marLeft w:val="0"/>
      <w:marRight w:val="0"/>
      <w:marTop w:val="0"/>
      <w:marBottom w:val="0"/>
      <w:divBdr>
        <w:top w:val="none" w:sz="0" w:space="0" w:color="auto"/>
        <w:left w:val="none" w:sz="0" w:space="0" w:color="auto"/>
        <w:bottom w:val="none" w:sz="0" w:space="0" w:color="auto"/>
        <w:right w:val="none" w:sz="0" w:space="0" w:color="auto"/>
      </w:divBdr>
    </w:div>
    <w:div w:id="1646427623">
      <w:bodyDiv w:val="1"/>
      <w:marLeft w:val="0"/>
      <w:marRight w:val="0"/>
      <w:marTop w:val="0"/>
      <w:marBottom w:val="0"/>
      <w:divBdr>
        <w:top w:val="none" w:sz="0" w:space="0" w:color="auto"/>
        <w:left w:val="none" w:sz="0" w:space="0" w:color="auto"/>
        <w:bottom w:val="none" w:sz="0" w:space="0" w:color="auto"/>
        <w:right w:val="none" w:sz="0" w:space="0" w:color="auto"/>
      </w:divBdr>
    </w:div>
    <w:div w:id="1733851334">
      <w:bodyDiv w:val="1"/>
      <w:marLeft w:val="0"/>
      <w:marRight w:val="0"/>
      <w:marTop w:val="0"/>
      <w:marBottom w:val="0"/>
      <w:divBdr>
        <w:top w:val="none" w:sz="0" w:space="0" w:color="auto"/>
        <w:left w:val="none" w:sz="0" w:space="0" w:color="auto"/>
        <w:bottom w:val="none" w:sz="0" w:space="0" w:color="auto"/>
        <w:right w:val="none" w:sz="0" w:space="0" w:color="auto"/>
      </w:divBdr>
    </w:div>
    <w:div w:id="1955137742">
      <w:bodyDiv w:val="1"/>
      <w:marLeft w:val="0"/>
      <w:marRight w:val="0"/>
      <w:marTop w:val="0"/>
      <w:marBottom w:val="0"/>
      <w:divBdr>
        <w:top w:val="none" w:sz="0" w:space="0" w:color="auto"/>
        <w:left w:val="none" w:sz="0" w:space="0" w:color="auto"/>
        <w:bottom w:val="none" w:sz="0" w:space="0" w:color="auto"/>
        <w:right w:val="none" w:sz="0" w:space="0" w:color="auto"/>
      </w:divBdr>
    </w:div>
    <w:div w:id="206918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vit\AppData\Local\Microsoft\Office\16.0\DTS\en-CA%7bE2CD6B62-FF61-48DE-8E24-CD78503881F4%7d\%7b7488A439-0E8D-492A-AEC0-207520C28520%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Eri24</b:Tag>
    <b:SourceType>InternetSite</b:SourceType>
    <b:Guid>{378F3026-C582-4573-B741-7037D0BCB174}</b:Guid>
    <b:Title>Historical and Contemporary Understandings of Schizophrenia</b:Title>
    <b:InternetSiteTitle>Mentalhelp.net</b:InternetSiteTitle>
    <b:Author>
      <b:Author>
        <b:NameList>
          <b:Person>
            <b:Last>Erin L. George</b:Last>
            <b:First>MFT</b:First>
          </b:Person>
        </b:NameList>
      </b:Author>
    </b:Author>
    <b:YearAccessed>2024</b:YearAccessed>
    <b:RefOrder>2</b:RefOrder>
  </b:Source>
  <b:Source>
    <b:Tag>Ass13</b:Tag>
    <b:SourceType>Book</b:SourceType>
    <b:Guid>{07BD220F-C2FE-4F25-872E-CC29784F2D8B}</b:Guid>
    <b:Title>Diagnostic and statistical manual of mental disorders (5th ed.)</b:Title>
    <b:Year>2013</b:Year>
    <b:Author>
      <b:Author>
        <b:NameList>
          <b:Person>
            <b:Last>Association</b:Last>
            <b:First>American</b:First>
            <b:Middle>Psychiatric</b:Middle>
          </b:Person>
        </b:NameList>
      </b:Author>
    </b:Author>
    <b:YearAccessed>2024</b:YearAccessed>
    <b:MonthAccessed>09</b:MonthAccessed>
    <b:DayAccessed>20</b:DayAccessed>
    <b:DOI>https://doi.org/10.1176/appi.books.9780890425596.CautionaryStatement</b:DOI>
    <b:RefOrder>3</b:RefOrder>
  </b:Source>
  <b:Source>
    <b:Tag>Cor20</b:Tag>
    <b:SourceType>JournalArticle</b:SourceType>
    <b:Guid>{DA909FAE-EF77-41C3-BAC7-8CBE4A0511CF}</b:Guid>
    <b:Title>Using language processing and speech analysis for the identification of psychosis and other disorders</b:Title>
    <b:Year>2020</b:Year>
    <b:JournalName>Biological Psychiatry: Cognitive Neuroscience and Neuroimaging</b:JournalName>
    <b:Pages>770--779</b:Pages>
    <b:Author>
      <b:Author>
        <b:NameList>
          <b:Person>
            <b:Last>Corcoran</b:Last>
            <b:First>Cheryl</b:First>
            <b:Middle>Mary and Cecchi, Guillermo A</b:Middle>
          </b:Person>
        </b:NameList>
      </b:Author>
      <b:Editor>
        <b:NameList>
          <b:Person>
            <b:Last>Elsevier</b:Last>
          </b:Person>
        </b:NameList>
      </b:Editor>
    </b:Author>
    <b:Volume>5</b:Volume>
    <b:Issue>8</b:Issue>
    <b:RefOrder>4</b:RefOrder>
  </b:Source>
  <b:Source>
    <b:Tag>Sch20</b:Tag>
    <b:SourceType>InternetSite</b:SourceType>
    <b:Guid>{5D6F6C55-1159-433A-9BDF-B54EAA7B8895}</b:Guid>
    <b:Title>Schizophrenia in Canada</b:Title>
    <b:Year>2020</b:Year>
    <b:InternetSiteTitle>Statistics Canada</b:InternetSiteTitle>
    <b:URL>https://www.canada.ca/en/public-health/services/publications/diseases-conditions/schizophrenia-canada.html</b:URL>
    <b:YearAccessed>2024</b:YearAccessed>
    <b:MonthAccessed>09</b:MonthAccessed>
    <b:DayAccessed>20</b:DayAccessed>
    <b:Author>
      <b:Author>
        <b:NameList>
          <b:Person>
            <b:Last>Canada</b:Last>
            <b:First>Goverement</b:First>
            <b:Middle>of</b:Middle>
          </b:Person>
        </b:NameList>
      </b:Author>
    </b:Author>
    <b:RefOrder>6</b:RefOrder>
  </b:Source>
  <b:Source>
    <b:Tag>LiR16</b:Tag>
    <b:SourceType>JournalArticle</b:SourceType>
    <b:Guid>{836056C8-FBB8-49FF-B22A-6FF155FF6733}</b:Guid>
    <b:Author>
      <b:Author>
        <b:NameList>
          <b:Person>
            <b:Last>Li</b:Last>
            <b:First>Rena</b:First>
            <b:Middle>and Ma, Xin and Wang, Gang and Yang, Jian and Wang, Chuanyue</b:Middle>
          </b:Person>
        </b:NameList>
      </b:Author>
    </b:Author>
    <b:Title>Why sex differences in schizophrenia?</b:Title>
    <b:Year>2016</b:Year>
    <b:URL> https://www.ncbi.nlm.nih.gov/pmc/articles/PMC5688947/</b:URL>
    <b:JournalName>Journal of translational neuroscience</b:JournalName>
    <b:Pages>37</b:Pages>
    <b:Publisher>NIH Public Access</b:Publisher>
    <b:Volume>1</b:Volume>
    <b:Issue>1</b:Issue>
    <b:RefOrder>7</b:RefOrder>
  </b:Source>
  <b:Source>
    <b:Tag>Can18</b:Tag>
    <b:SourceType>InternetSite</b:SourceType>
    <b:Guid>{C9B0194B-E0E2-405F-B282-137FB90C9C88}</b:Guid>
    <b:Title>About</b:Title>
    <b:Year>2018</b:Year>
    <b:Author>
      <b:Author>
        <b:NameList>
          <b:Person>
            <b:Last>Canada</b:Last>
            <b:First>Schizophrenia</b:First>
            <b:Middle>Society of</b:Middle>
          </b:Person>
        </b:NameList>
      </b:Author>
    </b:Author>
    <b:InternetSiteTitle>Schizophrenia Society of Canada</b:InternetSiteTitle>
    <b:URL>https://schizophrenia.ca/about/</b:URL>
    <b:YearAccessed>2024</b:YearAccessed>
    <b:MonthAccessed>09</b:MonthAccessed>
    <b:DayAccessed>19</b:DayAccessed>
    <b:RefOrder>8</b:RefOrder>
  </b:Source>
  <b:Source>
    <b:Tag>BBC17</b:Tag>
    <b:SourceType>JournalArticle</b:SourceType>
    <b:Guid>{F3BA1B59-F504-475C-A8D5-C7217A07EE10}</b:Guid>
    <b:Title>Canada man who beheaded bus passenger granted freedom.</b:Title>
    <b:Year>2017</b:Year>
    <b:URL> https://www.bbc.com/news/world-us-canada-38945061</b:URL>
    <b:Author>
      <b:Author>
        <b:NameList>
          <b:Person>
            <b:Last>BBC</b:Last>
          </b:Person>
        </b:NameList>
      </b:Author>
    </b:Author>
    <b:JournalName>BBC News</b:JournalName>
    <b:RefOrder>9</b:RefOrder>
  </b:Source>
  <b:Source>
    <b:Tag>Cor18</b:Tag>
    <b:SourceType>JournalArticle</b:SourceType>
    <b:Guid>{6F951CE7-8E8E-41FD-B96D-C2545D184DE0}</b:Guid>
    <b:Title>{Lowering costs for large-scale screening in psychosis: a systematic review and meta-analysis of performance and value of information for speech-based psychiatric evaluation</b:Title>
    <b:JournalName>Brazilian Journal of Psychiatry</b:JournalName>
    <b:Year>2020</b:Year>
    <b:Pages>673--686</b:Pages>
    <b:Author>
      <b:Author>
        <b:NameList>
          <b:Person>
            <b:Last>Argolo</b:Last>
            <b:First>Felipe</b:First>
            <b:Middle>and Magnavita, Guilherme and Mota, Natalia Bezerra and Ziebold, Carolina and Mabunda, Dirceu and Pan, Pedro M and Zugman, Andre and Gadelha, Ary and Corcoran, Cheryl and Bressan, Rodrigo A</b:Middle>
          </b:Person>
        </b:NameList>
      </b:Author>
      <b:Editor>
        <b:NameList>
          <b:Person>
            <b:Last>Brasil</b:Last>
            <b:First>SciELO</b:First>
          </b:Person>
        </b:NameList>
      </b:Editor>
    </b:Author>
    <b:Publisher>Wiley Online Library</b:Publisher>
    <b:Volume>42</b:Volume>
    <b:Issue>6</b:Issue>
    <b:RefOrder>5</b:RefOrder>
  </b:Source>
  <b:Source>
    <b:Tag>Bre21</b:Tag>
    <b:SourceType>JournalArticle</b:SourceType>
    <b:Guid>{DF0D81E1-EAEA-4F55-91B1-1916A4C919EA}</b:Guid>
    <b:Title>Implementation of automatic speech analysis for early detection of psychiatric symptoms: what do patients want?</b:Title>
    <b:JournalName>Journal of psychiatric research</b:JournalName>
    <b:Year>2021</b:Year>
    <b:Pages>299--301</b:Pages>
    <b:Author>
      <b:Author>
        <b:NameList>
          <b:Person>
            <b:Last>Brederoo</b:Last>
            <b:First>SG</b:First>
            <b:Middle>and Nadema, FG and Goedhart, FG and Voppel, AE and De Boer, JN and Wouts, J and Koops, S and Sommer, IEC</b:Middle>
          </b:Person>
        </b:NameList>
      </b:Author>
    </b:Author>
    <b:Publisher>Elsevier</b:Publisher>
    <b:Volume>142</b:Volume>
    <b:RefOrder>10</b:RefOrder>
  </b:Source>
  <b:Source>
    <b:Tag>Gal19</b:Tag>
    <b:SourceType>Book</b:SourceType>
    <b:Guid>{D74AC19C-8CE6-416E-B40B-7C1171BE408B}</b:Guid>
    <b:Title>Neuroimaging of Schizophrenia and Other Primary Psychotic Disorders</b:Title>
    <b:Year>2019</b:Year>
    <b:Publisher>Springer</b:Publisher>
    <b:Author>
      <b:Author>
        <b:NameList>
          <b:Person>
            <b:Last>Galderisi</b:Last>
            <b:First>Silvana</b:First>
            <b:Middle>and DeLisi, Lynn E and Borgwardt, Stefan</b:Middle>
          </b:Person>
        </b:NameList>
      </b:Author>
    </b:Author>
    <b:RefOrder>1</b:RefOrder>
  </b:Source>
</b:Sources>
</file>

<file path=customXml/itemProps1.xml><?xml version="1.0" encoding="utf-8"?>
<ds:datastoreItem xmlns:ds="http://schemas.openxmlformats.org/officeDocument/2006/customXml" ds:itemID="{494A483B-78F5-463D-BD36-7ABF25B5D1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{7488A439-0E8D-492A-AEC0-207520C28520}tf02835058_win32.dotx</Template>
  <TotalTime>32</TotalTime>
  <Pages>6</Pages>
  <Words>1523</Words>
  <Characters>9006</Characters>
  <Application>Microsoft Office Word</Application>
  <DocSecurity>0</DocSecurity>
  <Lines>243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Savita Mitra</dc:creator>
  <cp:keywords/>
  <dc:description/>
  <cp:lastModifiedBy>Savita Mitra</cp:lastModifiedBy>
  <cp:revision>3</cp:revision>
  <cp:lastPrinted>2024-09-20T18:44:00Z</cp:lastPrinted>
  <dcterms:created xsi:type="dcterms:W3CDTF">2024-09-20T18:41:00Z</dcterms:created>
  <dcterms:modified xsi:type="dcterms:W3CDTF">2024-09-20T19:17:00Z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54e7e5d5-04d7-47d6-96ba-6b3cc99462c7</vt:lpwstr>
  </property>
</Properties>
</file>